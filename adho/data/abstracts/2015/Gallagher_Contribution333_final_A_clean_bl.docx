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FE6" w:rsidRPr="00F63CFB" w:rsidRDefault="00BF5FE6" w:rsidP="00F63CFB">
      <w:pPr>
        <w:spacing w:line="320" w:lineRule="atLeast"/>
      </w:pPr>
      <w:r>
        <w:rPr>
          <w:rFonts w:ascii="Times New Roman" w:hAnsi="Times New Roman"/>
          <w:b/>
          <w:sz w:val="28"/>
          <w:szCs w:val="28"/>
        </w:rPr>
        <w:t>GALLAGHER — Black Boxed</w:t>
      </w:r>
    </w:p>
    <w:p w:rsidR="009A3C06" w:rsidRPr="00F63CFB" w:rsidRDefault="009A3C06" w:rsidP="009A3C06">
      <w:pPr>
        <w:spacing w:line="320" w:lineRule="atLeast"/>
        <w:rPr>
          <w:ins w:id="0" w:author="Bob2" w:date="2015-05-03T23:11:00Z"/>
          <w:rFonts w:ascii="Times New Roman" w:hAnsi="Times New Roman"/>
          <w:sz w:val="24"/>
          <w:szCs w:val="24"/>
        </w:rPr>
      </w:pPr>
      <w:ins w:id="1" w:author="Bob2" w:date="2015-05-03T23:11:00Z">
        <w:r>
          <w:rPr>
            <w:rFonts w:ascii="Times New Roman" w:hAnsi="Times New Roman"/>
            <w:sz w:val="24"/>
            <w:szCs w:val="24"/>
          </w:rPr>
          <w:t>&lt;0 images&gt;</w:t>
        </w:r>
      </w:ins>
    </w:p>
    <w:p w:rsidR="00BF5FE6" w:rsidRDefault="00BF5FE6" w:rsidP="00F63CFB">
      <w:pPr>
        <w:spacing w:line="320" w:lineRule="atLeast"/>
        <w:rPr>
          <w:rFonts w:ascii="Times New Roman" w:hAnsi="Times New Roman"/>
          <w:b/>
          <w:sz w:val="24"/>
          <w:szCs w:val="24"/>
        </w:rPr>
      </w:pPr>
    </w:p>
    <w:p w:rsidR="00BF5FE6" w:rsidRPr="00F63CFB" w:rsidRDefault="00BF5FE6" w:rsidP="00F63CFB">
      <w:pPr>
        <w:spacing w:line="320" w:lineRule="atLeast"/>
        <w:rPr>
          <w:rFonts w:ascii="Times New Roman" w:hAnsi="Times New Roman"/>
          <w:b/>
          <w:sz w:val="24"/>
          <w:szCs w:val="24"/>
        </w:rPr>
      </w:pPr>
      <w:r w:rsidRPr="00F63CFB">
        <w:rPr>
          <w:rFonts w:ascii="Times New Roman" w:hAnsi="Times New Roman"/>
          <w:b/>
          <w:sz w:val="24"/>
          <w:szCs w:val="24"/>
        </w:rPr>
        <w:t>Black</w:t>
      </w:r>
      <w:ins w:id="2" w:author="Bob2" w:date="2015-04-17T10:30:00Z">
        <w:r>
          <w:rPr>
            <w:rFonts w:ascii="Times New Roman" w:hAnsi="Times New Roman"/>
            <w:b/>
            <w:sz w:val="24"/>
            <w:szCs w:val="24"/>
          </w:rPr>
          <w:t>-</w:t>
        </w:r>
      </w:ins>
      <w:del w:id="3" w:author="Bob2" w:date="2015-04-17T10:30:00Z">
        <w:r w:rsidRPr="00F63CFB" w:rsidDel="009769CB">
          <w:rPr>
            <w:rFonts w:ascii="Times New Roman" w:hAnsi="Times New Roman"/>
            <w:b/>
            <w:sz w:val="24"/>
            <w:szCs w:val="24"/>
          </w:rPr>
          <w:delText xml:space="preserve"> </w:delText>
        </w:r>
      </w:del>
      <w:r w:rsidRPr="00F63CFB">
        <w:rPr>
          <w:rFonts w:ascii="Times New Roman" w:hAnsi="Times New Roman"/>
          <w:b/>
          <w:sz w:val="24"/>
          <w:szCs w:val="24"/>
        </w:rPr>
        <w:t>Boxed Selves</w:t>
      </w:r>
    </w:p>
    <w:p w:rsidR="00BF5FE6" w:rsidRPr="00F63CFB" w:rsidRDefault="00BF5FE6" w:rsidP="00F63CFB">
      <w:pPr>
        <w:spacing w:line="320" w:lineRule="atLeast"/>
        <w:rPr>
          <w:rFonts w:ascii="Times New Roman" w:hAnsi="Times New Roman"/>
          <w:sz w:val="24"/>
          <w:szCs w:val="24"/>
        </w:rPr>
      </w:pPr>
      <w:r w:rsidRPr="00F63CFB">
        <w:rPr>
          <w:rFonts w:ascii="Times New Roman" w:hAnsi="Times New Roman"/>
          <w:sz w:val="24"/>
          <w:szCs w:val="24"/>
        </w:rPr>
        <w:t>Gallagher, R</w:t>
      </w:r>
      <w:r>
        <w:rPr>
          <w:rFonts w:ascii="Times New Roman" w:hAnsi="Times New Roman"/>
          <w:sz w:val="24"/>
          <w:szCs w:val="24"/>
        </w:rPr>
        <w:t>.,</w:t>
      </w:r>
      <w:r w:rsidRPr="00F63CFB">
        <w:rPr>
          <w:rFonts w:ascii="Times New Roman" w:hAnsi="Times New Roman"/>
          <w:sz w:val="24"/>
          <w:szCs w:val="24"/>
        </w:rPr>
        <w:t xml:space="preserve"> Roach, R</w:t>
      </w:r>
      <w:r>
        <w:rPr>
          <w:rFonts w:ascii="Times New Roman" w:hAnsi="Times New Roman"/>
          <w:sz w:val="24"/>
          <w:szCs w:val="24"/>
        </w:rPr>
        <w:t>. and</w:t>
      </w:r>
      <w:r w:rsidRPr="00F63CFB">
        <w:rPr>
          <w:rFonts w:ascii="Times New Roman" w:hAnsi="Times New Roman"/>
          <w:sz w:val="24"/>
          <w:szCs w:val="24"/>
        </w:rPr>
        <w:t xml:space="preserve"> Apperley, T</w:t>
      </w:r>
    </w:p>
    <w:p w:rsidR="00BF5FE6" w:rsidRPr="00F63CFB" w:rsidRDefault="00BF5FE6" w:rsidP="00F63CFB">
      <w:pPr>
        <w:spacing w:line="320" w:lineRule="atLeast"/>
        <w:ind w:firstLine="720"/>
        <w:rPr>
          <w:rFonts w:ascii="Times New Roman" w:hAnsi="Times New Roman"/>
          <w:b/>
          <w:sz w:val="24"/>
          <w:szCs w:val="24"/>
        </w:rPr>
      </w:pPr>
    </w:p>
    <w:p w:rsidR="00BF5FE6" w:rsidRPr="00F63CFB" w:rsidRDefault="00BF5FE6" w:rsidP="00E80086">
      <w:pPr>
        <w:spacing w:line="320" w:lineRule="atLeast"/>
        <w:ind w:left="1440"/>
        <w:rPr>
          <w:rFonts w:ascii="Times New Roman" w:hAnsi="Times New Roman"/>
          <w:sz w:val="24"/>
          <w:szCs w:val="24"/>
        </w:rPr>
        <w:pPrChange w:id="4" w:author="Bob2" w:date="2015-05-03T23:12:00Z">
          <w:pPr>
            <w:spacing w:line="320" w:lineRule="atLeast"/>
          </w:pPr>
        </w:pPrChange>
      </w:pPr>
      <w:r w:rsidRPr="00F63CFB">
        <w:rPr>
          <w:rFonts w:ascii="Times New Roman" w:hAnsi="Times New Roman"/>
          <w:sz w:val="24"/>
          <w:szCs w:val="24"/>
        </w:rPr>
        <w:t>We are witnessing a rise in the politicization of absence</w:t>
      </w:r>
      <w:ins w:id="5" w:author="Bob2" w:date="2015-04-17T10:28:00Z">
        <w:r>
          <w:rPr>
            <w:rFonts w:ascii="Times New Roman" w:hAnsi="Times New Roman"/>
            <w:sz w:val="24"/>
            <w:szCs w:val="24"/>
          </w:rPr>
          <w:t xml:space="preserve">- </w:t>
        </w:r>
      </w:ins>
      <w:del w:id="6" w:author="Bob2" w:date="2015-04-17T10:28:00Z">
        <w:r w:rsidRPr="00F63CFB" w:rsidDel="009769CB">
          <w:rPr>
            <w:rFonts w:ascii="Times New Roman" w:hAnsi="Times New Roman"/>
            <w:sz w:val="24"/>
            <w:szCs w:val="24"/>
          </w:rPr>
          <w:delText xml:space="preserve"> – </w:delText>
        </w:r>
      </w:del>
      <w:r w:rsidRPr="00F63CFB">
        <w:rPr>
          <w:rFonts w:ascii="Times New Roman" w:hAnsi="Times New Roman"/>
          <w:sz w:val="24"/>
          <w:szCs w:val="24"/>
        </w:rPr>
        <w:t>and presence</w:t>
      </w:r>
      <w:del w:id="7" w:author="Bob2" w:date="2015-04-17T10:28:00Z">
        <w:r w:rsidRPr="00F63CFB" w:rsidDel="009769CB">
          <w:rPr>
            <w:rFonts w:ascii="Times New Roman" w:hAnsi="Times New Roman"/>
            <w:sz w:val="24"/>
            <w:szCs w:val="24"/>
          </w:rPr>
          <w:delText xml:space="preserve"> – </w:delText>
        </w:r>
      </w:del>
      <w:ins w:id="8" w:author="Bob2" w:date="2015-04-17T10:28:00Z">
        <w:r>
          <w:rPr>
            <w:rFonts w:ascii="Times New Roman" w:hAnsi="Times New Roman"/>
            <w:sz w:val="24"/>
            <w:szCs w:val="24"/>
          </w:rPr>
          <w:t>-</w:t>
        </w:r>
      </w:ins>
      <w:r w:rsidRPr="00F63CFB">
        <w:rPr>
          <w:rFonts w:ascii="Times New Roman" w:hAnsi="Times New Roman"/>
          <w:sz w:val="24"/>
          <w:szCs w:val="24"/>
        </w:rPr>
        <w:t>oriented themes such as invisibility, opacity, and anonymity, or the relationship between identification and legibility, or the tactics of nonexistence and disappearance, new struggles around prevention, the therapeutics of the body, piracy and contagion, informatic capture and</w:t>
      </w:r>
      <w:del w:id="9" w:author="Bob2" w:date="2015-04-17T10:29:00Z">
        <w:r w:rsidRPr="00F63CFB" w:rsidDel="009769CB">
          <w:rPr>
            <w:rFonts w:ascii="Times New Roman" w:hAnsi="Times New Roman"/>
            <w:sz w:val="24"/>
            <w:szCs w:val="24"/>
          </w:rPr>
          <w:delText>…</w:delText>
        </w:r>
      </w:del>
      <w:ins w:id="10" w:author="Bob2" w:date="2015-04-17T10:29:00Z">
        <w:r>
          <w:rPr>
            <w:rFonts w:ascii="Times New Roman" w:hAnsi="Times New Roman"/>
            <w:sz w:val="24"/>
            <w:szCs w:val="24"/>
          </w:rPr>
          <w:t xml:space="preserve"> . . .</w:t>
        </w:r>
      </w:ins>
      <w:r w:rsidRPr="00F63CFB">
        <w:rPr>
          <w:rFonts w:ascii="Times New Roman" w:hAnsi="Times New Roman"/>
          <w:sz w:val="24"/>
          <w:szCs w:val="24"/>
        </w:rPr>
        <w:t xml:space="preserve"> data mining.</w:t>
      </w:r>
    </w:p>
    <w:p w:rsidR="00BF5FE6" w:rsidRPr="00F63CFB" w:rsidRDefault="00BF5FE6" w:rsidP="00E80086">
      <w:pPr>
        <w:spacing w:line="320" w:lineRule="atLeast"/>
        <w:ind w:left="1440"/>
        <w:rPr>
          <w:rFonts w:ascii="Times New Roman" w:hAnsi="Times New Roman"/>
          <w:b/>
          <w:sz w:val="24"/>
          <w:szCs w:val="24"/>
        </w:rPr>
        <w:pPrChange w:id="11" w:author="Bob2" w:date="2015-05-03T23:12:00Z">
          <w:pPr>
            <w:spacing w:line="320" w:lineRule="atLeast"/>
          </w:pPr>
        </w:pPrChange>
      </w:pPr>
      <w:ins w:id="12" w:author="Bob2" w:date="2015-04-17T10:28:00Z">
        <w:r>
          <w:rPr>
            <w:rFonts w:ascii="Times New Roman" w:hAnsi="Times New Roman"/>
            <w:sz w:val="24"/>
            <w:szCs w:val="24"/>
          </w:rPr>
          <w:t>—</w:t>
        </w:r>
      </w:ins>
      <w:r w:rsidRPr="00F63CFB">
        <w:rPr>
          <w:rFonts w:ascii="Times New Roman" w:hAnsi="Times New Roman"/>
          <w:sz w:val="24"/>
          <w:szCs w:val="24"/>
        </w:rPr>
        <w:t>Alexander R. Galloway, Black Box, Black Bloc</w:t>
      </w:r>
    </w:p>
    <w:p w:rsidR="00BF5FE6" w:rsidRPr="00F63CFB" w:rsidRDefault="00BF5FE6" w:rsidP="00F63CFB">
      <w:pPr>
        <w:spacing w:line="320" w:lineRule="atLeast"/>
        <w:ind w:firstLine="720"/>
        <w:rPr>
          <w:rFonts w:ascii="Times New Roman" w:hAnsi="Times New Roman"/>
          <w:b/>
          <w:sz w:val="24"/>
          <w:szCs w:val="24"/>
        </w:rPr>
      </w:pPr>
    </w:p>
    <w:p w:rsidR="00BF5FE6" w:rsidRPr="00F63CFB" w:rsidRDefault="00BF5FE6" w:rsidP="00F63CFB">
      <w:pPr>
        <w:spacing w:line="320" w:lineRule="atLeast"/>
        <w:rPr>
          <w:rFonts w:ascii="Times New Roman" w:hAnsi="Times New Roman"/>
          <w:sz w:val="24"/>
          <w:szCs w:val="24"/>
        </w:rPr>
      </w:pPr>
      <w:r w:rsidRPr="00F63CFB">
        <w:rPr>
          <w:rFonts w:ascii="Times New Roman" w:hAnsi="Times New Roman"/>
          <w:sz w:val="24"/>
          <w:szCs w:val="24"/>
        </w:rPr>
        <w:t xml:space="preserve">Taking Galloway’s essay as its point of departure, this panel draws together three papers </w:t>
      </w:r>
      <w:del w:id="13" w:author="Bob2" w:date="2015-04-17T10:29:00Z">
        <w:r w:rsidRPr="00F63CFB" w:rsidDel="009769CB">
          <w:rPr>
            <w:rFonts w:ascii="Times New Roman" w:hAnsi="Times New Roman"/>
            <w:sz w:val="24"/>
            <w:szCs w:val="24"/>
          </w:rPr>
          <w:delText xml:space="preserve">which </w:delText>
        </w:r>
      </w:del>
      <w:ins w:id="14" w:author="Bob2" w:date="2015-04-17T10:29:00Z">
        <w:r>
          <w:rPr>
            <w:rFonts w:ascii="Times New Roman" w:hAnsi="Times New Roman"/>
            <w:sz w:val="24"/>
            <w:szCs w:val="24"/>
          </w:rPr>
          <w:t xml:space="preserve">that </w:t>
        </w:r>
      </w:ins>
      <w:r w:rsidRPr="00F63CFB">
        <w:rPr>
          <w:rFonts w:ascii="Times New Roman" w:hAnsi="Times New Roman"/>
          <w:sz w:val="24"/>
          <w:szCs w:val="24"/>
        </w:rPr>
        <w:t>work to unpack the idea of ‘the black</w:t>
      </w:r>
      <w:ins w:id="15" w:author="Bob2" w:date="2015-04-17T10:30:00Z">
        <w:r>
          <w:rPr>
            <w:rFonts w:ascii="Times New Roman" w:hAnsi="Times New Roman"/>
            <w:sz w:val="24"/>
            <w:szCs w:val="24"/>
          </w:rPr>
          <w:t>-</w:t>
        </w:r>
      </w:ins>
      <w:del w:id="16" w:author="Bob2" w:date="2015-04-17T10:30:00Z">
        <w:r w:rsidRPr="00F63CFB" w:rsidDel="009769CB">
          <w:rPr>
            <w:rFonts w:ascii="Times New Roman" w:hAnsi="Times New Roman"/>
            <w:sz w:val="24"/>
            <w:szCs w:val="24"/>
          </w:rPr>
          <w:delText xml:space="preserve"> </w:delText>
        </w:r>
      </w:del>
      <w:r w:rsidRPr="00F63CFB">
        <w:rPr>
          <w:rFonts w:ascii="Times New Roman" w:hAnsi="Times New Roman"/>
          <w:sz w:val="24"/>
          <w:szCs w:val="24"/>
        </w:rPr>
        <w:t>boxed self’, addressing some of the ways in which selfhood is understood, articulated</w:t>
      </w:r>
      <w:ins w:id="17" w:author="Bob2" w:date="2015-04-17T10:29:00Z">
        <w:r>
          <w:rPr>
            <w:rFonts w:ascii="Times New Roman" w:hAnsi="Times New Roman"/>
            <w:sz w:val="24"/>
            <w:szCs w:val="24"/>
          </w:rPr>
          <w:t>,</w:t>
        </w:r>
      </w:ins>
      <w:r w:rsidRPr="00F63CFB">
        <w:rPr>
          <w:rFonts w:ascii="Times New Roman" w:hAnsi="Times New Roman"/>
          <w:sz w:val="24"/>
          <w:szCs w:val="24"/>
        </w:rPr>
        <w:t xml:space="preserve"> and monetized in an age whe</w:t>
      </w:r>
      <w:ins w:id="18" w:author="Bob2" w:date="2015-04-17T10:29:00Z">
        <w:r>
          <w:rPr>
            <w:rFonts w:ascii="Times New Roman" w:hAnsi="Times New Roman"/>
            <w:sz w:val="24"/>
            <w:szCs w:val="24"/>
          </w:rPr>
          <w:t>n</w:t>
        </w:r>
      </w:ins>
      <w:del w:id="19" w:author="Bob2" w:date="2015-04-17T10:29:00Z">
        <w:r w:rsidRPr="00F63CFB" w:rsidDel="009769CB">
          <w:rPr>
            <w:rFonts w:ascii="Times New Roman" w:hAnsi="Times New Roman"/>
            <w:sz w:val="24"/>
            <w:szCs w:val="24"/>
          </w:rPr>
          <w:delText>re</w:delText>
        </w:r>
      </w:del>
      <w:r w:rsidRPr="00F63CFB">
        <w:rPr>
          <w:rFonts w:ascii="Times New Roman" w:hAnsi="Times New Roman"/>
          <w:sz w:val="24"/>
          <w:szCs w:val="24"/>
        </w:rPr>
        <w:t xml:space="preserve"> networked digital devices are transforming politics, medicine, play</w:t>
      </w:r>
      <w:ins w:id="20" w:author="Bob2" w:date="2015-04-17T10:29:00Z">
        <w:r>
          <w:rPr>
            <w:rFonts w:ascii="Times New Roman" w:hAnsi="Times New Roman"/>
            <w:sz w:val="24"/>
            <w:szCs w:val="24"/>
          </w:rPr>
          <w:t>,</w:t>
        </w:r>
      </w:ins>
      <w:r w:rsidRPr="00F63CFB">
        <w:rPr>
          <w:rFonts w:ascii="Times New Roman" w:hAnsi="Times New Roman"/>
          <w:sz w:val="24"/>
          <w:szCs w:val="24"/>
        </w:rPr>
        <w:t xml:space="preserve"> and creative endeavour</w:t>
      </w:r>
      <w:del w:id="21" w:author="Bob2" w:date="2015-04-17T10:28:00Z">
        <w:r w:rsidRPr="00F63CFB" w:rsidDel="009769CB">
          <w:rPr>
            <w:rFonts w:ascii="Times New Roman" w:hAnsi="Times New Roman"/>
            <w:sz w:val="24"/>
            <w:szCs w:val="24"/>
          </w:rPr>
          <w:delText xml:space="preserve"> – </w:delText>
        </w:r>
      </w:del>
      <w:ins w:id="22" w:author="Bob2" w:date="2015-04-17T10:28:00Z">
        <w:r>
          <w:rPr>
            <w:rFonts w:ascii="Times New Roman" w:hAnsi="Times New Roman"/>
            <w:sz w:val="24"/>
            <w:szCs w:val="24"/>
          </w:rPr>
          <w:t>—</w:t>
        </w:r>
      </w:ins>
      <w:r w:rsidRPr="00F63CFB">
        <w:rPr>
          <w:rFonts w:ascii="Times New Roman" w:hAnsi="Times New Roman"/>
          <w:sz w:val="24"/>
          <w:szCs w:val="24"/>
        </w:rPr>
        <w:t>not to mention academic research.</w:t>
      </w:r>
    </w:p>
    <w:p w:rsidR="00BF5FE6" w:rsidRPr="00F63CFB" w:rsidRDefault="00BF5FE6" w:rsidP="00F63CFB">
      <w:pPr>
        <w:spacing w:line="320" w:lineRule="atLeast"/>
        <w:ind w:firstLine="720"/>
        <w:rPr>
          <w:rFonts w:ascii="Times New Roman" w:hAnsi="Times New Roman"/>
          <w:sz w:val="24"/>
          <w:szCs w:val="24"/>
        </w:rPr>
      </w:pPr>
      <w:r w:rsidRPr="00F63CFB">
        <w:rPr>
          <w:rFonts w:ascii="Times New Roman" w:hAnsi="Times New Roman"/>
          <w:sz w:val="24"/>
          <w:szCs w:val="24"/>
        </w:rPr>
        <w:t>Indeed, we propose that much of the most interesting work proceeding in the humanities today can be understood in terms of the attempt to engage, imagine</w:t>
      </w:r>
      <w:ins w:id="23" w:author="Bob2" w:date="2015-04-17T10:29:00Z">
        <w:r>
          <w:rPr>
            <w:rFonts w:ascii="Times New Roman" w:hAnsi="Times New Roman"/>
            <w:sz w:val="24"/>
            <w:szCs w:val="24"/>
          </w:rPr>
          <w:t>,</w:t>
        </w:r>
      </w:ins>
      <w:r w:rsidRPr="00F63CFB">
        <w:rPr>
          <w:rFonts w:ascii="Times New Roman" w:hAnsi="Times New Roman"/>
          <w:sz w:val="24"/>
          <w:szCs w:val="24"/>
        </w:rPr>
        <w:t xml:space="preserve"> or theorize black</w:t>
      </w:r>
      <w:ins w:id="24" w:author="Bob2" w:date="2015-04-17T10:29:00Z">
        <w:r>
          <w:rPr>
            <w:rFonts w:ascii="Times New Roman" w:hAnsi="Times New Roman"/>
            <w:sz w:val="24"/>
            <w:szCs w:val="24"/>
          </w:rPr>
          <w:t>-</w:t>
        </w:r>
      </w:ins>
      <w:del w:id="25" w:author="Bob2" w:date="2015-04-17T10:29:00Z">
        <w:r w:rsidRPr="00F63CFB" w:rsidDel="009769CB">
          <w:rPr>
            <w:rFonts w:ascii="Times New Roman" w:hAnsi="Times New Roman"/>
            <w:sz w:val="24"/>
            <w:szCs w:val="24"/>
          </w:rPr>
          <w:delText xml:space="preserve"> </w:delText>
        </w:r>
      </w:del>
      <w:r w:rsidRPr="00F63CFB">
        <w:rPr>
          <w:rFonts w:ascii="Times New Roman" w:hAnsi="Times New Roman"/>
          <w:sz w:val="24"/>
          <w:szCs w:val="24"/>
        </w:rPr>
        <w:t xml:space="preserve">boxed selves of one kind or another. We might think, here, of the intentionally opaque or illegible selves addressed in Nicolas de Villiers’ elaboration </w:t>
      </w:r>
      <w:ins w:id="26" w:author="Bob2" w:date="2015-04-17T10:30:00Z">
        <w:r>
          <w:rPr>
            <w:rFonts w:ascii="Times New Roman" w:hAnsi="Times New Roman"/>
            <w:sz w:val="24"/>
            <w:szCs w:val="24"/>
          </w:rPr>
          <w:t xml:space="preserve">(2012) </w:t>
        </w:r>
      </w:ins>
      <w:r w:rsidRPr="00F63CFB">
        <w:rPr>
          <w:rFonts w:ascii="Times New Roman" w:hAnsi="Times New Roman"/>
          <w:sz w:val="24"/>
          <w:szCs w:val="24"/>
        </w:rPr>
        <w:t xml:space="preserve">of the strategies of ‘opacity’ deployed by those seeking to queer normative models of subjectivity and biography, or of anthropologist Gabriella Coleman’s work </w:t>
      </w:r>
      <w:ins w:id="27" w:author="Bob2" w:date="2015-04-17T10:33:00Z">
        <w:r>
          <w:rPr>
            <w:rFonts w:ascii="Times New Roman" w:hAnsi="Times New Roman"/>
            <w:sz w:val="24"/>
            <w:szCs w:val="24"/>
          </w:rPr>
          <w:t xml:space="preserve">(2014) </w:t>
        </w:r>
      </w:ins>
      <w:r w:rsidRPr="00F63CFB">
        <w:rPr>
          <w:rFonts w:ascii="Times New Roman" w:hAnsi="Times New Roman"/>
          <w:sz w:val="24"/>
          <w:szCs w:val="24"/>
        </w:rPr>
        <w:t>on the amorphous hacker collective Anonymous and their bids to evade online surveillance and censorship</w:t>
      </w:r>
      <w:del w:id="28" w:author="Bob2" w:date="2015-04-17T10:33:00Z">
        <w:r w:rsidRPr="00F63CFB" w:rsidDel="009769CB">
          <w:rPr>
            <w:rFonts w:ascii="Times New Roman" w:hAnsi="Times New Roman"/>
            <w:sz w:val="24"/>
            <w:szCs w:val="24"/>
          </w:rPr>
          <w:delText xml:space="preserve"> (2012; 2014)</w:delText>
        </w:r>
      </w:del>
      <w:r w:rsidRPr="00F63CFB">
        <w:rPr>
          <w:rFonts w:ascii="Times New Roman" w:hAnsi="Times New Roman"/>
          <w:sz w:val="24"/>
          <w:szCs w:val="24"/>
        </w:rPr>
        <w:t>; of attempts to render one’s own body less cryptic, whether through the kinds of life-writing analysed by those working in the medical humanities or nascent practices of digital self-quantification and ‘personal informatics’ (see Whitehead, 2013; Schull, 2014); or of research into the ‘data images’ of users captured by technologies like Microsoft’s Xbox 360, a blockbusting videogame console that pioneered modes of covert user surveillance (Cybulski, 2014).</w:t>
      </w:r>
    </w:p>
    <w:p w:rsidR="00BF5FE6" w:rsidRPr="00F63CFB" w:rsidRDefault="00BF5FE6" w:rsidP="00F63CFB">
      <w:pPr>
        <w:spacing w:line="320" w:lineRule="atLeast"/>
        <w:ind w:firstLine="720"/>
        <w:rPr>
          <w:rFonts w:ascii="Times New Roman" w:hAnsi="Times New Roman"/>
          <w:sz w:val="24"/>
          <w:szCs w:val="24"/>
        </w:rPr>
      </w:pPr>
      <w:r w:rsidRPr="00F63CFB">
        <w:rPr>
          <w:rFonts w:ascii="Times New Roman" w:hAnsi="Times New Roman"/>
          <w:sz w:val="24"/>
          <w:szCs w:val="24"/>
        </w:rPr>
        <w:t>Like these projects, our papers adopt a multidisciplinary approach, variously taking their cues from literary theory, phenomenology, the medical humanities, media archaeology, platform studies</w:t>
      </w:r>
      <w:ins w:id="29" w:author="Bob2" w:date="2015-04-17T10:34:00Z">
        <w:r>
          <w:rPr>
            <w:rFonts w:ascii="Times New Roman" w:hAnsi="Times New Roman"/>
            <w:sz w:val="24"/>
            <w:szCs w:val="24"/>
          </w:rPr>
          <w:t>,</w:t>
        </w:r>
      </w:ins>
      <w:r w:rsidRPr="00F63CFB">
        <w:rPr>
          <w:rFonts w:ascii="Times New Roman" w:hAnsi="Times New Roman"/>
          <w:sz w:val="24"/>
          <w:szCs w:val="24"/>
        </w:rPr>
        <w:t xml:space="preserve"> and affect theory, and drawing too on the new tools and tactics available to scholars working on and with digital media. Between us we address a range of media and practices, from videogaming and Twitter fiction to You</w:t>
      </w:r>
      <w:del w:id="30" w:author="Bob2" w:date="2015-04-17T10:35:00Z">
        <w:r w:rsidRPr="00F63CFB" w:rsidDel="009769CB">
          <w:rPr>
            <w:rFonts w:ascii="Times New Roman" w:hAnsi="Times New Roman"/>
            <w:sz w:val="24"/>
            <w:szCs w:val="24"/>
          </w:rPr>
          <w:delText>t</w:delText>
        </w:r>
      </w:del>
      <w:ins w:id="31" w:author="Bob2" w:date="2015-04-17T10:35:00Z">
        <w:r>
          <w:rPr>
            <w:rFonts w:ascii="Times New Roman" w:hAnsi="Times New Roman"/>
            <w:sz w:val="24"/>
            <w:szCs w:val="24"/>
          </w:rPr>
          <w:t>T</w:t>
        </w:r>
      </w:ins>
      <w:r w:rsidRPr="00F63CFB">
        <w:rPr>
          <w:rFonts w:ascii="Times New Roman" w:hAnsi="Times New Roman"/>
          <w:sz w:val="24"/>
          <w:szCs w:val="24"/>
        </w:rPr>
        <w:t>ube roleplay and digital sousveillance. By addressing developments in these specific fields</w:t>
      </w:r>
      <w:ins w:id="32" w:author="Bob2" w:date="2015-04-17T10:36:00Z">
        <w:r>
          <w:rPr>
            <w:rFonts w:ascii="Times New Roman" w:hAnsi="Times New Roman"/>
            <w:sz w:val="24"/>
            <w:szCs w:val="24"/>
          </w:rPr>
          <w:t>,</w:t>
        </w:r>
      </w:ins>
      <w:r w:rsidRPr="00F63CFB">
        <w:rPr>
          <w:rFonts w:ascii="Times New Roman" w:hAnsi="Times New Roman"/>
          <w:sz w:val="24"/>
          <w:szCs w:val="24"/>
        </w:rPr>
        <w:t xml:space="preserve"> our panel aims to broach broader questions regarding the ways in which emergent forms of digital black boxing are shaping identity work and self-expression today.</w:t>
      </w:r>
    </w:p>
    <w:p w:rsidR="00BF5FE6" w:rsidRPr="00F63CFB" w:rsidRDefault="00BF5FE6" w:rsidP="00F63CFB">
      <w:pPr>
        <w:spacing w:line="320" w:lineRule="atLeast"/>
        <w:ind w:firstLine="720"/>
        <w:rPr>
          <w:rFonts w:ascii="Times New Roman" w:hAnsi="Times New Roman"/>
          <w:sz w:val="24"/>
          <w:szCs w:val="24"/>
        </w:rPr>
      </w:pPr>
    </w:p>
    <w:p w:rsidR="00BF5FE6" w:rsidRPr="00F63CFB" w:rsidDel="009769CB" w:rsidRDefault="00BF5FE6">
      <w:pPr>
        <w:spacing w:line="320" w:lineRule="atLeast"/>
        <w:rPr>
          <w:del w:id="33" w:author="Bob2" w:date="2015-04-17T10:36:00Z"/>
          <w:rFonts w:ascii="Times New Roman" w:hAnsi="Times New Roman"/>
          <w:sz w:val="24"/>
          <w:szCs w:val="24"/>
        </w:rPr>
        <w:pPrChange w:id="34" w:author="Bob2" w:date="2015-04-17T10:36:00Z">
          <w:pPr>
            <w:spacing w:line="320" w:lineRule="atLeast"/>
            <w:ind w:firstLine="720"/>
          </w:pPr>
        </w:pPrChange>
      </w:pPr>
    </w:p>
    <w:p w:rsidR="00BF5FE6" w:rsidRPr="00F63CFB" w:rsidDel="009769CB" w:rsidRDefault="00BF5FE6">
      <w:pPr>
        <w:spacing w:line="320" w:lineRule="atLeast"/>
        <w:rPr>
          <w:del w:id="35" w:author="Bob2" w:date="2015-04-17T10:36:00Z"/>
          <w:rFonts w:ascii="Times New Roman" w:hAnsi="Times New Roman"/>
          <w:b/>
          <w:sz w:val="24"/>
          <w:szCs w:val="24"/>
        </w:rPr>
        <w:pPrChange w:id="36" w:author="Bob2" w:date="2015-04-17T10:36:00Z">
          <w:pPr>
            <w:spacing w:line="320" w:lineRule="atLeast"/>
            <w:ind w:firstLine="720"/>
          </w:pPr>
        </w:pPrChange>
      </w:pPr>
      <w:r w:rsidRPr="00F63CFB">
        <w:rPr>
          <w:rFonts w:ascii="Times New Roman" w:hAnsi="Times New Roman"/>
          <w:b/>
          <w:sz w:val="24"/>
          <w:szCs w:val="24"/>
        </w:rPr>
        <w:t>References</w:t>
      </w:r>
    </w:p>
    <w:p w:rsidR="00BF5FE6" w:rsidRPr="00F63CFB" w:rsidRDefault="00BF5FE6">
      <w:pPr>
        <w:spacing w:line="320" w:lineRule="atLeast"/>
        <w:rPr>
          <w:rFonts w:ascii="Times New Roman" w:hAnsi="Times New Roman"/>
          <w:sz w:val="24"/>
          <w:szCs w:val="24"/>
        </w:rPr>
        <w:pPrChange w:id="37" w:author="Bob2" w:date="2015-04-17T10:36:00Z">
          <w:pPr>
            <w:spacing w:line="320" w:lineRule="atLeast"/>
            <w:ind w:firstLine="720"/>
          </w:pPr>
        </w:pPrChange>
      </w:pPr>
    </w:p>
    <w:p w:rsidR="00BF5FE6" w:rsidRPr="00F63CFB" w:rsidDel="009769CB" w:rsidRDefault="00BF5FE6">
      <w:pPr>
        <w:spacing w:line="320" w:lineRule="atLeast"/>
        <w:rPr>
          <w:del w:id="38" w:author="Bob2" w:date="2015-04-17T10:37:00Z"/>
          <w:rFonts w:ascii="Times New Roman" w:hAnsi="Times New Roman"/>
          <w:sz w:val="24"/>
          <w:szCs w:val="24"/>
        </w:rPr>
        <w:pPrChange w:id="39" w:author="Bob2" w:date="2015-04-17T10:37:00Z">
          <w:pPr>
            <w:spacing w:line="320" w:lineRule="atLeast"/>
            <w:ind w:firstLine="720"/>
          </w:pPr>
        </w:pPrChange>
      </w:pPr>
      <w:r w:rsidRPr="00BF5FE6">
        <w:rPr>
          <w:rFonts w:ascii="Times New Roman" w:hAnsi="Times New Roman"/>
          <w:b/>
          <w:sz w:val="24"/>
          <w:szCs w:val="24"/>
          <w:rPrChange w:id="40" w:author="Bob2" w:date="2015-04-17T10:36:00Z">
            <w:rPr>
              <w:rFonts w:ascii="Times New Roman" w:hAnsi="Times New Roman"/>
              <w:sz w:val="24"/>
              <w:szCs w:val="24"/>
            </w:rPr>
          </w:rPrChange>
        </w:rPr>
        <w:t>Coleman, G.</w:t>
      </w:r>
      <w:r w:rsidRPr="00F63CFB">
        <w:rPr>
          <w:rFonts w:ascii="Times New Roman" w:hAnsi="Times New Roman"/>
          <w:sz w:val="24"/>
          <w:szCs w:val="24"/>
        </w:rPr>
        <w:t xml:space="preserve"> (2014). </w:t>
      </w:r>
      <w:r w:rsidRPr="00BF5FE6">
        <w:rPr>
          <w:rFonts w:ascii="Times New Roman" w:hAnsi="Times New Roman"/>
          <w:i/>
          <w:iCs/>
          <w:sz w:val="24"/>
          <w:szCs w:val="24"/>
          <w:rPrChange w:id="41" w:author="Bob2" w:date="2015-04-17T10:36:00Z">
            <w:rPr>
              <w:rFonts w:ascii="Times New Roman" w:hAnsi="Times New Roman"/>
              <w:iCs/>
              <w:sz w:val="24"/>
              <w:szCs w:val="24"/>
            </w:rPr>
          </w:rPrChange>
        </w:rPr>
        <w:t>Hacker, Hoaxer, Whistleblower, Spy: The Many Faces of Anonymous</w:t>
      </w:r>
      <w:r w:rsidRPr="00BF5FE6">
        <w:rPr>
          <w:rFonts w:ascii="Times New Roman" w:hAnsi="Times New Roman"/>
          <w:i/>
          <w:sz w:val="24"/>
          <w:szCs w:val="24"/>
          <w:rPrChange w:id="42" w:author="Bob2" w:date="2015-04-17T10:36:00Z">
            <w:rPr>
              <w:rFonts w:ascii="Times New Roman" w:hAnsi="Times New Roman"/>
              <w:sz w:val="24"/>
              <w:szCs w:val="24"/>
            </w:rPr>
          </w:rPrChange>
        </w:rPr>
        <w:t xml:space="preserve">. </w:t>
      </w:r>
      <w:ins w:id="43" w:author="Bob2" w:date="2015-04-17T10:37:00Z">
        <w:r>
          <w:rPr>
            <w:rFonts w:ascii="Times New Roman" w:hAnsi="Times New Roman"/>
            <w:sz w:val="24"/>
            <w:szCs w:val="24"/>
          </w:rPr>
          <w:t xml:space="preserve">Verso, </w:t>
        </w:r>
      </w:ins>
      <w:r w:rsidRPr="00F63CFB">
        <w:rPr>
          <w:rFonts w:ascii="Times New Roman" w:hAnsi="Times New Roman"/>
          <w:sz w:val="24"/>
          <w:szCs w:val="24"/>
        </w:rPr>
        <w:t>London</w:t>
      </w:r>
      <w:del w:id="44" w:author="Bob2" w:date="2015-04-17T10:37:00Z">
        <w:r w:rsidRPr="00F63CFB" w:rsidDel="009769CB">
          <w:rPr>
            <w:rFonts w:ascii="Times New Roman" w:hAnsi="Times New Roman"/>
            <w:sz w:val="24"/>
            <w:szCs w:val="24"/>
          </w:rPr>
          <w:delText> ; Brooklyn, NY: Verso</w:delText>
        </w:r>
      </w:del>
      <w:r w:rsidRPr="00F63CFB">
        <w:rPr>
          <w:rFonts w:ascii="Times New Roman" w:hAnsi="Times New Roman"/>
          <w:sz w:val="24"/>
          <w:szCs w:val="24"/>
        </w:rPr>
        <w:t>.</w:t>
      </w:r>
    </w:p>
    <w:p w:rsidR="00BF5FE6" w:rsidRPr="00F63CFB" w:rsidRDefault="00BF5FE6">
      <w:pPr>
        <w:spacing w:line="320" w:lineRule="atLeast"/>
        <w:rPr>
          <w:rFonts w:ascii="Times New Roman" w:hAnsi="Times New Roman"/>
          <w:sz w:val="24"/>
          <w:szCs w:val="24"/>
        </w:rPr>
        <w:pPrChange w:id="45" w:author="Bob2" w:date="2015-04-17T10:37:00Z">
          <w:pPr>
            <w:spacing w:line="320" w:lineRule="atLeast"/>
            <w:ind w:firstLine="720"/>
          </w:pPr>
        </w:pPrChange>
      </w:pPr>
    </w:p>
    <w:p w:rsidR="00BF5FE6" w:rsidRPr="00F63CFB" w:rsidDel="009769CB" w:rsidRDefault="00BF5FE6" w:rsidP="009769CB">
      <w:pPr>
        <w:spacing w:line="320" w:lineRule="atLeast"/>
        <w:rPr>
          <w:del w:id="46" w:author="Bob2" w:date="2015-04-17T10:38:00Z"/>
          <w:rFonts w:ascii="Times New Roman" w:hAnsi="Times New Roman"/>
          <w:sz w:val="24"/>
          <w:szCs w:val="24"/>
        </w:rPr>
      </w:pPr>
      <w:del w:id="47" w:author="Bob2" w:date="2015-04-17T10:37:00Z">
        <w:r w:rsidRPr="00BF5FE6" w:rsidDel="009769CB">
          <w:rPr>
            <w:rFonts w:ascii="Times New Roman" w:hAnsi="Times New Roman"/>
            <w:b/>
            <w:sz w:val="24"/>
            <w:szCs w:val="24"/>
            <w:rPrChange w:id="48" w:author="Bob2" w:date="2015-04-17T10:38:00Z">
              <w:rPr>
                <w:rFonts w:ascii="Times New Roman" w:hAnsi="Times New Roman"/>
                <w:sz w:val="24"/>
                <w:szCs w:val="24"/>
              </w:rPr>
            </w:rPrChange>
          </w:rPr>
          <w:delText>C</w:delText>
        </w:r>
      </w:del>
      <w:ins w:id="49" w:author="Bob2" w:date="2015-04-17T10:37:00Z">
        <w:r w:rsidRPr="00BF5FE6">
          <w:rPr>
            <w:rFonts w:ascii="Times New Roman" w:hAnsi="Times New Roman"/>
            <w:b/>
            <w:sz w:val="24"/>
            <w:szCs w:val="24"/>
            <w:rPrChange w:id="50" w:author="Bob2" w:date="2015-04-17T10:38:00Z">
              <w:rPr>
                <w:rFonts w:ascii="Times New Roman" w:hAnsi="Times New Roman"/>
                <w:sz w:val="24"/>
                <w:szCs w:val="24"/>
              </w:rPr>
            </w:rPrChange>
          </w:rPr>
          <w:t>C</w:t>
        </w:r>
      </w:ins>
      <w:r w:rsidRPr="00BF5FE6">
        <w:rPr>
          <w:rFonts w:ascii="Times New Roman" w:hAnsi="Times New Roman"/>
          <w:b/>
          <w:sz w:val="24"/>
          <w:szCs w:val="24"/>
          <w:rPrChange w:id="51" w:author="Bob2" w:date="2015-04-17T10:38:00Z">
            <w:rPr>
              <w:rFonts w:ascii="Times New Roman" w:hAnsi="Times New Roman"/>
              <w:sz w:val="24"/>
              <w:szCs w:val="24"/>
            </w:rPr>
          </w:rPrChange>
        </w:rPr>
        <w:t>ybulski, A. D.</w:t>
      </w:r>
      <w:r w:rsidRPr="00F63CFB">
        <w:rPr>
          <w:rFonts w:ascii="Times New Roman" w:hAnsi="Times New Roman"/>
          <w:sz w:val="24"/>
          <w:szCs w:val="24"/>
        </w:rPr>
        <w:t xml:space="preserve"> </w:t>
      </w:r>
      <w:ins w:id="52" w:author="Bob2" w:date="2015-04-17T10:38:00Z">
        <w:r>
          <w:rPr>
            <w:rFonts w:ascii="Times New Roman" w:hAnsi="Times New Roman"/>
            <w:sz w:val="24"/>
            <w:szCs w:val="24"/>
          </w:rPr>
          <w:t xml:space="preserve">(2014). </w:t>
        </w:r>
      </w:ins>
      <w:r w:rsidRPr="00F63CFB">
        <w:rPr>
          <w:rFonts w:ascii="Times New Roman" w:hAnsi="Times New Roman"/>
          <w:sz w:val="24"/>
          <w:szCs w:val="24"/>
        </w:rPr>
        <w:t xml:space="preserve">Enclosures at Play: Surveillance in the Code and Culture of Videogames. </w:t>
      </w:r>
      <w:r w:rsidRPr="00BF5FE6">
        <w:rPr>
          <w:rFonts w:ascii="Times New Roman" w:hAnsi="Times New Roman"/>
          <w:i/>
          <w:sz w:val="24"/>
          <w:szCs w:val="24"/>
          <w:rPrChange w:id="53" w:author="Bob2" w:date="2015-04-17T10:38:00Z">
            <w:rPr>
              <w:rFonts w:ascii="Times New Roman" w:hAnsi="Times New Roman"/>
              <w:sz w:val="24"/>
              <w:szCs w:val="24"/>
            </w:rPr>
          </w:rPrChange>
        </w:rPr>
        <w:t>Surveillance &amp; Society</w:t>
      </w:r>
      <w:ins w:id="54" w:author="Bob2" w:date="2015-04-17T10:38:00Z">
        <w:r w:rsidRPr="00BF5FE6">
          <w:rPr>
            <w:rFonts w:ascii="Times New Roman" w:hAnsi="Times New Roman"/>
            <w:i/>
            <w:sz w:val="24"/>
            <w:szCs w:val="24"/>
            <w:rPrChange w:id="55" w:author="Bob2" w:date="2015-04-17T10:38:00Z">
              <w:rPr>
                <w:rFonts w:ascii="Times New Roman" w:hAnsi="Times New Roman"/>
                <w:sz w:val="24"/>
                <w:szCs w:val="24"/>
              </w:rPr>
            </w:rPrChange>
          </w:rPr>
          <w:t>,</w:t>
        </w:r>
      </w:ins>
      <w:r w:rsidRPr="00F63CFB">
        <w:rPr>
          <w:rFonts w:ascii="Times New Roman" w:hAnsi="Times New Roman"/>
          <w:sz w:val="24"/>
          <w:szCs w:val="24"/>
        </w:rPr>
        <w:t xml:space="preserve"> </w:t>
      </w:r>
      <w:r w:rsidRPr="00BF5FE6">
        <w:rPr>
          <w:rFonts w:ascii="Times New Roman" w:hAnsi="Times New Roman"/>
          <w:b/>
          <w:sz w:val="24"/>
          <w:szCs w:val="24"/>
          <w:rPrChange w:id="56" w:author="Bob2" w:date="2015-04-17T10:38:00Z">
            <w:rPr>
              <w:rFonts w:ascii="Times New Roman" w:hAnsi="Times New Roman"/>
              <w:sz w:val="24"/>
              <w:szCs w:val="24"/>
            </w:rPr>
          </w:rPrChange>
        </w:rPr>
        <w:t>12</w:t>
      </w:r>
      <w:del w:id="57" w:author="Bob2" w:date="2015-04-17T10:38:00Z">
        <w:r w:rsidRPr="00F63CFB" w:rsidDel="009769CB">
          <w:rPr>
            <w:rFonts w:ascii="Times New Roman" w:hAnsi="Times New Roman"/>
            <w:sz w:val="24"/>
            <w:szCs w:val="24"/>
          </w:rPr>
          <w:delText xml:space="preserve"> </w:delText>
        </w:r>
      </w:del>
      <w:r w:rsidRPr="00F63CFB">
        <w:rPr>
          <w:rFonts w:ascii="Times New Roman" w:hAnsi="Times New Roman"/>
          <w:sz w:val="24"/>
          <w:szCs w:val="24"/>
        </w:rPr>
        <w:t>(3): 427</w:t>
      </w:r>
      <w:del w:id="58" w:author="Bob2" w:date="2015-04-17T10:38:00Z">
        <w:r w:rsidRPr="00F63CFB" w:rsidDel="009769CB">
          <w:rPr>
            <w:rFonts w:ascii="Times New Roman" w:hAnsi="Times New Roman"/>
            <w:sz w:val="24"/>
            <w:szCs w:val="24"/>
          </w:rPr>
          <w:delText>-4</w:delText>
        </w:r>
      </w:del>
      <w:ins w:id="59" w:author="Bob2" w:date="2015-04-17T10:38:00Z">
        <w:r>
          <w:rPr>
            <w:rFonts w:ascii="Times New Roman" w:hAnsi="Times New Roman"/>
            <w:sz w:val="24"/>
            <w:szCs w:val="24"/>
          </w:rPr>
          <w:t>–</w:t>
        </w:r>
      </w:ins>
      <w:r w:rsidRPr="00F63CFB">
        <w:rPr>
          <w:rFonts w:ascii="Times New Roman" w:hAnsi="Times New Roman"/>
          <w:sz w:val="24"/>
          <w:szCs w:val="24"/>
        </w:rPr>
        <w:t>32.</w:t>
      </w:r>
    </w:p>
    <w:p w:rsidR="00BF5FE6" w:rsidRPr="00F63CFB" w:rsidRDefault="00BF5FE6" w:rsidP="009769CB">
      <w:pPr>
        <w:spacing w:line="320" w:lineRule="atLeast"/>
        <w:rPr>
          <w:rFonts w:ascii="Times New Roman" w:hAnsi="Times New Roman"/>
          <w:sz w:val="24"/>
          <w:szCs w:val="24"/>
        </w:rPr>
      </w:pPr>
    </w:p>
    <w:p w:rsidR="00BF5FE6" w:rsidRPr="00F63CFB" w:rsidDel="009769CB" w:rsidRDefault="00BF5FE6" w:rsidP="009769CB">
      <w:pPr>
        <w:spacing w:line="320" w:lineRule="atLeast"/>
        <w:rPr>
          <w:del w:id="60" w:author="Bob2" w:date="2015-04-17T10:38:00Z"/>
          <w:rFonts w:ascii="Times New Roman" w:hAnsi="Times New Roman"/>
          <w:sz w:val="24"/>
          <w:szCs w:val="24"/>
        </w:rPr>
      </w:pPr>
      <w:r w:rsidRPr="00BF5FE6">
        <w:rPr>
          <w:rFonts w:ascii="Times New Roman" w:hAnsi="Times New Roman"/>
          <w:b/>
          <w:sz w:val="24"/>
          <w:szCs w:val="24"/>
          <w:rPrChange w:id="61" w:author="Bob2" w:date="2015-04-17T10:38:00Z">
            <w:rPr>
              <w:rFonts w:ascii="Times New Roman" w:hAnsi="Times New Roman"/>
              <w:sz w:val="24"/>
              <w:szCs w:val="24"/>
            </w:rPr>
          </w:rPrChange>
        </w:rPr>
        <w:t>De Villiers, N.</w:t>
      </w:r>
      <w:r w:rsidRPr="00F63CFB">
        <w:rPr>
          <w:rFonts w:ascii="Times New Roman" w:hAnsi="Times New Roman"/>
          <w:sz w:val="24"/>
          <w:szCs w:val="24"/>
        </w:rPr>
        <w:t xml:space="preserve"> (2012)</w:t>
      </w:r>
      <w:ins w:id="62" w:author="Bob2" w:date="2015-04-17T10:38:00Z">
        <w:r>
          <w:rPr>
            <w:rFonts w:ascii="Times New Roman" w:hAnsi="Times New Roman"/>
            <w:sz w:val="24"/>
            <w:szCs w:val="24"/>
          </w:rPr>
          <w:t>.</w:t>
        </w:r>
      </w:ins>
      <w:r w:rsidRPr="00F63CFB">
        <w:rPr>
          <w:rFonts w:ascii="Times New Roman" w:hAnsi="Times New Roman"/>
          <w:sz w:val="24"/>
          <w:szCs w:val="24"/>
        </w:rPr>
        <w:t xml:space="preserve"> </w:t>
      </w:r>
      <w:r w:rsidRPr="00BF5FE6">
        <w:rPr>
          <w:rFonts w:ascii="Times New Roman" w:hAnsi="Times New Roman"/>
          <w:i/>
          <w:iCs/>
          <w:sz w:val="24"/>
          <w:szCs w:val="24"/>
          <w:rPrChange w:id="63" w:author="Bob2" w:date="2015-04-17T10:38:00Z">
            <w:rPr>
              <w:rFonts w:ascii="Times New Roman" w:hAnsi="Times New Roman"/>
              <w:iCs/>
              <w:sz w:val="24"/>
              <w:szCs w:val="24"/>
            </w:rPr>
          </w:rPrChange>
        </w:rPr>
        <w:t>Opacity and the Closet: Queer Tactics in Foucault, Barthes, and Warhol</w:t>
      </w:r>
      <w:r w:rsidRPr="00BF5FE6">
        <w:rPr>
          <w:rFonts w:ascii="Times New Roman" w:hAnsi="Times New Roman"/>
          <w:i/>
          <w:sz w:val="24"/>
          <w:szCs w:val="24"/>
          <w:rPrChange w:id="64" w:author="Bob2" w:date="2015-04-17T10:38:00Z">
            <w:rPr>
              <w:rFonts w:ascii="Times New Roman" w:hAnsi="Times New Roman"/>
              <w:sz w:val="24"/>
              <w:szCs w:val="24"/>
            </w:rPr>
          </w:rPrChange>
        </w:rPr>
        <w:t>.</w:t>
      </w:r>
      <w:del w:id="65" w:author="Bob2" w:date="2015-04-17T10:38:00Z">
        <w:r w:rsidRPr="00BF5FE6" w:rsidDel="009769CB">
          <w:rPr>
            <w:rFonts w:ascii="Times New Roman" w:hAnsi="Times New Roman"/>
            <w:i/>
            <w:sz w:val="24"/>
            <w:szCs w:val="24"/>
            <w:rPrChange w:id="66" w:author="Bob2" w:date="2015-04-17T10:38:00Z">
              <w:rPr>
                <w:rFonts w:ascii="Times New Roman" w:hAnsi="Times New Roman"/>
                <w:sz w:val="24"/>
                <w:szCs w:val="24"/>
              </w:rPr>
            </w:rPrChange>
          </w:rPr>
          <w:delText xml:space="preserve"> </w:delText>
        </w:r>
        <w:r w:rsidRPr="00F63CFB" w:rsidDel="009769CB">
          <w:rPr>
            <w:rFonts w:ascii="Times New Roman" w:hAnsi="Times New Roman"/>
            <w:sz w:val="24"/>
            <w:szCs w:val="24"/>
          </w:rPr>
          <w:delText>Minneapolis:</w:delText>
        </w:r>
      </w:del>
      <w:r w:rsidRPr="00F63CFB">
        <w:rPr>
          <w:rFonts w:ascii="Times New Roman" w:hAnsi="Times New Roman"/>
          <w:sz w:val="24"/>
          <w:szCs w:val="24"/>
        </w:rPr>
        <w:t xml:space="preserve"> University of Minnesota Press</w:t>
      </w:r>
      <w:ins w:id="67" w:author="Bob2" w:date="2015-04-17T10:38:00Z">
        <w:r>
          <w:rPr>
            <w:rFonts w:ascii="Times New Roman" w:hAnsi="Times New Roman"/>
            <w:sz w:val="24"/>
            <w:szCs w:val="24"/>
          </w:rPr>
          <w:t>, Minneapolis.</w:t>
        </w:r>
      </w:ins>
      <w:del w:id="68" w:author="Bob2" w:date="2015-04-17T10:38:00Z">
        <w:r w:rsidRPr="00F63CFB" w:rsidDel="009769CB">
          <w:rPr>
            <w:rFonts w:ascii="Times New Roman" w:hAnsi="Times New Roman"/>
            <w:sz w:val="24"/>
            <w:szCs w:val="24"/>
          </w:rPr>
          <w:delText>.</w:delText>
        </w:r>
      </w:del>
    </w:p>
    <w:p w:rsidR="00BF5FE6" w:rsidRPr="00F63CFB" w:rsidRDefault="00BF5FE6" w:rsidP="009769CB">
      <w:pPr>
        <w:spacing w:line="320" w:lineRule="atLeast"/>
        <w:rPr>
          <w:rFonts w:ascii="Times New Roman" w:hAnsi="Times New Roman"/>
          <w:sz w:val="24"/>
          <w:szCs w:val="24"/>
        </w:rPr>
      </w:pPr>
    </w:p>
    <w:p w:rsidR="00BF5FE6" w:rsidRPr="00F63CFB" w:rsidDel="009769CB" w:rsidRDefault="00BF5FE6" w:rsidP="009769CB">
      <w:pPr>
        <w:spacing w:line="320" w:lineRule="atLeast"/>
        <w:rPr>
          <w:del w:id="69" w:author="Bob2" w:date="2015-04-17T10:39:00Z"/>
          <w:rFonts w:ascii="Times New Roman" w:hAnsi="Times New Roman"/>
          <w:b/>
          <w:sz w:val="24"/>
          <w:szCs w:val="24"/>
        </w:rPr>
      </w:pPr>
      <w:r w:rsidRPr="00BF5FE6">
        <w:rPr>
          <w:rFonts w:ascii="Times New Roman" w:hAnsi="Times New Roman"/>
          <w:b/>
          <w:sz w:val="24"/>
          <w:szCs w:val="24"/>
          <w:rPrChange w:id="70" w:author="Bob2" w:date="2015-04-17T10:38:00Z">
            <w:rPr>
              <w:rFonts w:ascii="Times New Roman" w:hAnsi="Times New Roman"/>
              <w:sz w:val="24"/>
              <w:szCs w:val="24"/>
            </w:rPr>
          </w:rPrChange>
        </w:rPr>
        <w:t>Galloway, A. R.</w:t>
      </w:r>
      <w:r w:rsidRPr="00F63CFB">
        <w:rPr>
          <w:rFonts w:ascii="Times New Roman" w:hAnsi="Times New Roman"/>
          <w:sz w:val="24"/>
          <w:szCs w:val="24"/>
        </w:rPr>
        <w:t xml:space="preserve"> (2011). Black Box, Black Bloc. In Noys, B. (ed.), </w:t>
      </w:r>
      <w:r w:rsidRPr="00BF5FE6">
        <w:rPr>
          <w:rStyle w:val="Emphasis"/>
          <w:rFonts w:ascii="Times New Roman" w:hAnsi="Times New Roman"/>
          <w:sz w:val="24"/>
          <w:szCs w:val="24"/>
          <w:rPrChange w:id="71" w:author="Bob2" w:date="2015-04-17T10:39:00Z">
            <w:rPr>
              <w:rStyle w:val="Emphasis"/>
              <w:rFonts w:ascii="Times New Roman" w:hAnsi="Times New Roman"/>
              <w:i w:val="0"/>
              <w:sz w:val="24"/>
              <w:szCs w:val="24"/>
            </w:rPr>
          </w:rPrChange>
        </w:rPr>
        <w:t xml:space="preserve">Communization and </w:t>
      </w:r>
      <w:ins w:id="72" w:author="Bob2" w:date="2015-04-17T10:39:00Z">
        <w:r w:rsidRPr="00BF5FE6">
          <w:rPr>
            <w:rStyle w:val="Emphasis"/>
            <w:rFonts w:ascii="Times New Roman" w:hAnsi="Times New Roman"/>
            <w:sz w:val="24"/>
            <w:szCs w:val="24"/>
            <w:rPrChange w:id="73" w:author="Bob2" w:date="2015-04-17T10:39:00Z">
              <w:rPr>
                <w:rStyle w:val="Emphasis"/>
                <w:rFonts w:ascii="Times New Roman" w:hAnsi="Times New Roman"/>
                <w:i w:val="0"/>
                <w:sz w:val="24"/>
                <w:szCs w:val="24"/>
              </w:rPr>
            </w:rPrChange>
          </w:rPr>
          <w:t>I</w:t>
        </w:r>
      </w:ins>
      <w:del w:id="74" w:author="Bob2" w:date="2015-04-17T10:39:00Z">
        <w:r w:rsidRPr="00BF5FE6" w:rsidDel="009769CB">
          <w:rPr>
            <w:rStyle w:val="Emphasis"/>
            <w:rFonts w:ascii="Times New Roman" w:hAnsi="Times New Roman"/>
            <w:sz w:val="24"/>
            <w:szCs w:val="24"/>
            <w:rPrChange w:id="75" w:author="Bob2" w:date="2015-04-17T10:39:00Z">
              <w:rPr>
                <w:rStyle w:val="Emphasis"/>
                <w:rFonts w:ascii="Times New Roman" w:hAnsi="Times New Roman"/>
                <w:i w:val="0"/>
                <w:sz w:val="24"/>
                <w:szCs w:val="24"/>
              </w:rPr>
            </w:rPrChange>
          </w:rPr>
          <w:delText>i</w:delText>
        </w:r>
      </w:del>
      <w:r w:rsidRPr="00BF5FE6">
        <w:rPr>
          <w:rStyle w:val="Emphasis"/>
          <w:rFonts w:ascii="Times New Roman" w:hAnsi="Times New Roman"/>
          <w:sz w:val="24"/>
          <w:szCs w:val="24"/>
          <w:rPrChange w:id="76" w:author="Bob2" w:date="2015-04-17T10:39:00Z">
            <w:rPr>
              <w:rStyle w:val="Emphasis"/>
              <w:rFonts w:ascii="Times New Roman" w:hAnsi="Times New Roman"/>
              <w:i w:val="0"/>
              <w:sz w:val="24"/>
              <w:szCs w:val="24"/>
            </w:rPr>
          </w:rPrChange>
        </w:rPr>
        <w:t>ts Discontents: Contestation, Critique and Contemporary Struggles.</w:t>
      </w:r>
      <w:r w:rsidRPr="00F63CFB">
        <w:rPr>
          <w:rStyle w:val="Emphasis"/>
          <w:rFonts w:ascii="Times New Roman" w:hAnsi="Times New Roman"/>
          <w:i w:val="0"/>
          <w:sz w:val="24"/>
          <w:szCs w:val="24"/>
        </w:rPr>
        <w:t xml:space="preserve"> </w:t>
      </w:r>
      <w:r w:rsidRPr="00F63CFB">
        <w:rPr>
          <w:rFonts w:ascii="Times New Roman" w:hAnsi="Times New Roman"/>
          <w:sz w:val="24"/>
          <w:szCs w:val="24"/>
        </w:rPr>
        <w:t>London: Minor Compositions</w:t>
      </w:r>
      <w:ins w:id="77" w:author="Bob2" w:date="2015-04-17T10:39:00Z">
        <w:r>
          <w:rPr>
            <w:rFonts w:ascii="Times New Roman" w:hAnsi="Times New Roman"/>
            <w:sz w:val="24"/>
            <w:szCs w:val="24"/>
          </w:rPr>
          <w:t xml:space="preserve"> </w:t>
        </w:r>
      </w:ins>
      <w:r w:rsidRPr="00F63CFB">
        <w:rPr>
          <w:rFonts w:ascii="Times New Roman" w:hAnsi="Times New Roman"/>
          <w:sz w:val="24"/>
          <w:szCs w:val="24"/>
        </w:rPr>
        <w:t>/</w:t>
      </w:r>
      <w:ins w:id="78" w:author="Bob2" w:date="2015-04-17T10:39:00Z">
        <w:r>
          <w:rPr>
            <w:rFonts w:ascii="Times New Roman" w:hAnsi="Times New Roman"/>
            <w:sz w:val="24"/>
            <w:szCs w:val="24"/>
          </w:rPr>
          <w:t xml:space="preserve"> </w:t>
        </w:r>
      </w:ins>
      <w:r w:rsidRPr="00F63CFB">
        <w:rPr>
          <w:rFonts w:ascii="Times New Roman" w:hAnsi="Times New Roman"/>
          <w:sz w:val="24"/>
          <w:szCs w:val="24"/>
        </w:rPr>
        <w:t>AK Press, pp. 237</w:t>
      </w:r>
      <w:ins w:id="79" w:author="Bob2" w:date="2015-04-17T10:39:00Z">
        <w:r>
          <w:rPr>
            <w:rFonts w:ascii="Times New Roman" w:hAnsi="Times New Roman"/>
            <w:sz w:val="24"/>
            <w:szCs w:val="24"/>
          </w:rPr>
          <w:t>–</w:t>
        </w:r>
      </w:ins>
      <w:del w:id="80" w:author="Bob2" w:date="2015-04-17T10:39:00Z">
        <w:r w:rsidRPr="00F63CFB" w:rsidDel="009769CB">
          <w:rPr>
            <w:rFonts w:ascii="Times New Roman" w:hAnsi="Times New Roman"/>
            <w:sz w:val="24"/>
            <w:szCs w:val="24"/>
          </w:rPr>
          <w:delText>-2</w:delText>
        </w:r>
      </w:del>
      <w:r w:rsidRPr="00F63CFB">
        <w:rPr>
          <w:rFonts w:ascii="Times New Roman" w:hAnsi="Times New Roman"/>
          <w:sz w:val="24"/>
          <w:szCs w:val="24"/>
        </w:rPr>
        <w:t>49.</w:t>
      </w:r>
    </w:p>
    <w:p w:rsidR="00BF5FE6" w:rsidRPr="00F63CFB" w:rsidRDefault="00BF5FE6" w:rsidP="009769CB">
      <w:pPr>
        <w:spacing w:line="320" w:lineRule="atLeast"/>
        <w:rPr>
          <w:rFonts w:ascii="Times New Roman" w:hAnsi="Times New Roman"/>
          <w:b/>
          <w:sz w:val="24"/>
          <w:szCs w:val="24"/>
        </w:rPr>
      </w:pPr>
    </w:p>
    <w:p w:rsidR="00BF5FE6" w:rsidRPr="00F63CFB" w:rsidDel="009769CB" w:rsidRDefault="00BF5FE6" w:rsidP="00F63CFB">
      <w:pPr>
        <w:spacing w:line="320" w:lineRule="atLeast"/>
        <w:rPr>
          <w:del w:id="81" w:author="Bob2" w:date="2015-04-17T10:39:00Z"/>
          <w:rFonts w:ascii="Times New Roman" w:hAnsi="Times New Roman"/>
          <w:sz w:val="24"/>
          <w:szCs w:val="24"/>
        </w:rPr>
      </w:pPr>
      <w:r w:rsidRPr="00BF5FE6">
        <w:rPr>
          <w:rFonts w:ascii="Times New Roman" w:hAnsi="Times New Roman"/>
          <w:b/>
          <w:sz w:val="24"/>
          <w:szCs w:val="24"/>
          <w:rPrChange w:id="82" w:author="Bob2" w:date="2015-04-17T10:39:00Z">
            <w:rPr>
              <w:rFonts w:ascii="Times New Roman" w:hAnsi="Times New Roman"/>
              <w:sz w:val="24"/>
              <w:szCs w:val="24"/>
            </w:rPr>
          </w:rPrChange>
        </w:rPr>
        <w:t>Schull, N. D.</w:t>
      </w:r>
      <w:r w:rsidRPr="00F63CFB">
        <w:rPr>
          <w:rFonts w:ascii="Times New Roman" w:hAnsi="Times New Roman"/>
          <w:sz w:val="24"/>
          <w:szCs w:val="24"/>
        </w:rPr>
        <w:t xml:space="preserve"> </w:t>
      </w:r>
      <w:r w:rsidRPr="009769CB">
        <w:rPr>
          <w:rFonts w:ascii="Times New Roman" w:hAnsi="Times New Roman"/>
          <w:sz w:val="24"/>
          <w:szCs w:val="24"/>
        </w:rPr>
        <w:t>(2014).</w:t>
      </w:r>
      <w:r w:rsidRPr="00F63CFB">
        <w:rPr>
          <w:rFonts w:ascii="Times New Roman" w:hAnsi="Times New Roman"/>
          <w:sz w:val="24"/>
          <w:szCs w:val="24"/>
        </w:rPr>
        <w:t xml:space="preserve"> Time on Device: Slot Machine Design and the Turn Away from Risk in Gambling. </w:t>
      </w:r>
      <w:ins w:id="83" w:author="Bob2" w:date="2015-04-17T10:39:00Z">
        <w:r>
          <w:rPr>
            <w:rFonts w:ascii="Times New Roman" w:hAnsi="Times New Roman"/>
            <w:sz w:val="24"/>
            <w:szCs w:val="24"/>
          </w:rPr>
          <w:t xml:space="preserve">Lecture at </w:t>
        </w:r>
      </w:ins>
      <w:r w:rsidRPr="00F63CFB">
        <w:rPr>
          <w:rFonts w:ascii="Times New Roman" w:hAnsi="Times New Roman"/>
          <w:sz w:val="24"/>
          <w:szCs w:val="24"/>
        </w:rPr>
        <w:t>McGill University, Montreal. 10</w:t>
      </w:r>
      <w:del w:id="84" w:author="Bob2" w:date="2015-04-17T10:39:00Z">
        <w:r w:rsidRPr="00F63CFB" w:rsidDel="009769CB">
          <w:rPr>
            <w:rFonts w:ascii="Times New Roman" w:hAnsi="Times New Roman"/>
            <w:sz w:val="24"/>
            <w:szCs w:val="24"/>
            <w:vertAlign w:val="superscript"/>
          </w:rPr>
          <w:delText>th</w:delText>
        </w:r>
      </w:del>
      <w:r w:rsidRPr="00F63CFB">
        <w:rPr>
          <w:rFonts w:ascii="Times New Roman" w:hAnsi="Times New Roman"/>
          <w:sz w:val="24"/>
          <w:szCs w:val="24"/>
        </w:rPr>
        <w:t xml:space="preserve"> Apr</w:t>
      </w:r>
      <w:ins w:id="85" w:author="Bob2" w:date="2015-04-17T10:39:00Z">
        <w:r>
          <w:rPr>
            <w:rFonts w:ascii="Times New Roman" w:hAnsi="Times New Roman"/>
            <w:sz w:val="24"/>
            <w:szCs w:val="24"/>
          </w:rPr>
          <w:t>il</w:t>
        </w:r>
      </w:ins>
      <w:del w:id="86" w:author="Bob2" w:date="2015-04-17T10:39:00Z">
        <w:r w:rsidRPr="00F63CFB" w:rsidDel="009769CB">
          <w:rPr>
            <w:rFonts w:ascii="Times New Roman" w:hAnsi="Times New Roman"/>
            <w:sz w:val="24"/>
            <w:szCs w:val="24"/>
          </w:rPr>
          <w:delText>.</w:delText>
        </w:r>
      </w:del>
      <w:r w:rsidRPr="00F63CFB">
        <w:rPr>
          <w:rFonts w:ascii="Times New Roman" w:hAnsi="Times New Roman"/>
          <w:sz w:val="24"/>
          <w:szCs w:val="24"/>
        </w:rPr>
        <w:t xml:space="preserve"> 2014.</w:t>
      </w:r>
      <w:del w:id="87" w:author="Bob2" w:date="2015-04-17T10:39:00Z">
        <w:r w:rsidRPr="00F63CFB" w:rsidDel="009769CB">
          <w:rPr>
            <w:rFonts w:ascii="Times New Roman" w:hAnsi="Times New Roman"/>
            <w:sz w:val="24"/>
            <w:szCs w:val="24"/>
          </w:rPr>
          <w:delText xml:space="preserve"> Lecture.</w:delText>
        </w:r>
      </w:del>
    </w:p>
    <w:p w:rsidR="00BF5FE6" w:rsidRPr="00F63CFB" w:rsidRDefault="00BF5FE6" w:rsidP="00F63CFB">
      <w:pPr>
        <w:spacing w:line="320" w:lineRule="atLeast"/>
        <w:rPr>
          <w:rFonts w:ascii="Times New Roman" w:hAnsi="Times New Roman"/>
          <w:b/>
          <w:sz w:val="24"/>
          <w:szCs w:val="24"/>
        </w:rPr>
      </w:pPr>
    </w:p>
    <w:p w:rsidR="00BF5FE6" w:rsidRPr="00F63CFB" w:rsidRDefault="00BF5FE6" w:rsidP="00F63CFB">
      <w:pPr>
        <w:spacing w:line="320" w:lineRule="atLeast"/>
        <w:rPr>
          <w:rFonts w:ascii="Times New Roman" w:hAnsi="Times New Roman"/>
          <w:sz w:val="24"/>
          <w:szCs w:val="24"/>
        </w:rPr>
      </w:pPr>
      <w:r w:rsidRPr="00BF5FE6">
        <w:rPr>
          <w:rFonts w:ascii="Times New Roman" w:hAnsi="Times New Roman"/>
          <w:b/>
          <w:sz w:val="24"/>
          <w:szCs w:val="24"/>
          <w:rPrChange w:id="88" w:author="Bob2" w:date="2015-04-17T10:39:00Z">
            <w:rPr>
              <w:rFonts w:ascii="Times New Roman" w:hAnsi="Times New Roman"/>
              <w:sz w:val="24"/>
              <w:szCs w:val="24"/>
            </w:rPr>
          </w:rPrChange>
        </w:rPr>
        <w:t>Whitehead, A.</w:t>
      </w:r>
      <w:r w:rsidRPr="00F63CFB">
        <w:rPr>
          <w:rFonts w:ascii="Times New Roman" w:hAnsi="Times New Roman"/>
          <w:sz w:val="24"/>
          <w:szCs w:val="24"/>
        </w:rPr>
        <w:t xml:space="preserve"> (2013)</w:t>
      </w:r>
      <w:ins w:id="89" w:author="Bob2" w:date="2015-04-17T10:39:00Z">
        <w:r>
          <w:rPr>
            <w:rFonts w:ascii="Times New Roman" w:hAnsi="Times New Roman"/>
            <w:sz w:val="24"/>
            <w:szCs w:val="24"/>
          </w:rPr>
          <w:t>.</w:t>
        </w:r>
      </w:ins>
      <w:r w:rsidRPr="00F63CFB">
        <w:rPr>
          <w:rFonts w:ascii="Times New Roman" w:hAnsi="Times New Roman"/>
          <w:sz w:val="24"/>
          <w:szCs w:val="24"/>
        </w:rPr>
        <w:t xml:space="preserve"> The Medical Humanities: A Literary Perspective. In Bates, V., Bleakley, A. and Goodman, S. (eds</w:t>
      </w:r>
      <w:del w:id="90" w:author="Bob2" w:date="2015-04-17T10:40:00Z">
        <w:r w:rsidRPr="00F63CFB" w:rsidDel="009769CB">
          <w:rPr>
            <w:rFonts w:ascii="Times New Roman" w:hAnsi="Times New Roman"/>
            <w:sz w:val="24"/>
            <w:szCs w:val="24"/>
          </w:rPr>
          <w:delText>.</w:delText>
        </w:r>
      </w:del>
      <w:r w:rsidRPr="00F63CFB">
        <w:rPr>
          <w:rFonts w:ascii="Times New Roman" w:hAnsi="Times New Roman"/>
          <w:sz w:val="24"/>
          <w:szCs w:val="24"/>
        </w:rPr>
        <w:t>),</w:t>
      </w:r>
      <w:r w:rsidRPr="00F63CFB">
        <w:rPr>
          <w:rFonts w:ascii="Times New Roman" w:hAnsi="Times New Roman"/>
          <w:iCs/>
          <w:sz w:val="24"/>
          <w:szCs w:val="24"/>
        </w:rPr>
        <w:t xml:space="preserve"> </w:t>
      </w:r>
      <w:r w:rsidRPr="00BF5FE6">
        <w:rPr>
          <w:rFonts w:ascii="Times New Roman" w:hAnsi="Times New Roman"/>
          <w:i/>
          <w:iCs/>
          <w:sz w:val="24"/>
          <w:szCs w:val="24"/>
          <w:rPrChange w:id="91" w:author="Bob2" w:date="2015-04-17T10:40:00Z">
            <w:rPr>
              <w:rFonts w:ascii="Times New Roman" w:hAnsi="Times New Roman"/>
              <w:iCs/>
              <w:sz w:val="24"/>
              <w:szCs w:val="24"/>
            </w:rPr>
          </w:rPrChange>
        </w:rPr>
        <w:t>Medicine, Health and the Arts Approaches to the Medical Humanities.</w:t>
      </w:r>
      <w:r w:rsidRPr="00F63CFB">
        <w:rPr>
          <w:rFonts w:ascii="Times New Roman" w:hAnsi="Times New Roman"/>
          <w:iCs/>
          <w:sz w:val="24"/>
          <w:szCs w:val="24"/>
        </w:rPr>
        <w:t xml:space="preserve"> </w:t>
      </w:r>
      <w:r w:rsidRPr="00F63CFB">
        <w:rPr>
          <w:rFonts w:ascii="Times New Roman" w:hAnsi="Times New Roman"/>
          <w:sz w:val="24"/>
          <w:szCs w:val="24"/>
        </w:rPr>
        <w:t>Hoboken</w:t>
      </w:r>
      <w:ins w:id="92" w:author="Bob2" w:date="2015-04-17T10:40:00Z">
        <w:r>
          <w:rPr>
            <w:rFonts w:ascii="Times New Roman" w:hAnsi="Times New Roman"/>
            <w:sz w:val="24"/>
            <w:szCs w:val="24"/>
          </w:rPr>
          <w:t>, NJ</w:t>
        </w:r>
      </w:ins>
      <w:r w:rsidRPr="00F63CFB">
        <w:rPr>
          <w:rFonts w:ascii="Times New Roman" w:hAnsi="Times New Roman"/>
          <w:sz w:val="24"/>
          <w:szCs w:val="24"/>
        </w:rPr>
        <w:t>: Taylor and Francis, pp.</w:t>
      </w:r>
      <w:ins w:id="93" w:author="Bob2" w:date="2015-04-17T10:40:00Z">
        <w:r>
          <w:rPr>
            <w:rFonts w:ascii="Times New Roman" w:hAnsi="Times New Roman"/>
            <w:sz w:val="24"/>
            <w:szCs w:val="24"/>
          </w:rPr>
          <w:t xml:space="preserve"> </w:t>
        </w:r>
      </w:ins>
      <w:r w:rsidRPr="00F63CFB">
        <w:rPr>
          <w:rFonts w:ascii="Times New Roman" w:hAnsi="Times New Roman"/>
          <w:sz w:val="24"/>
          <w:szCs w:val="24"/>
        </w:rPr>
        <w:t>107</w:t>
      </w:r>
      <w:del w:id="94" w:author="Bob2" w:date="2015-04-17T10:40:00Z">
        <w:r w:rsidRPr="00F63CFB" w:rsidDel="009769CB">
          <w:rPr>
            <w:rFonts w:ascii="Times New Roman" w:hAnsi="Times New Roman"/>
            <w:sz w:val="24"/>
            <w:szCs w:val="24"/>
          </w:rPr>
          <w:delText>-1</w:delText>
        </w:r>
      </w:del>
      <w:ins w:id="95" w:author="Bob2" w:date="2015-04-17T10:40:00Z">
        <w:r>
          <w:rPr>
            <w:rFonts w:ascii="Times New Roman" w:hAnsi="Times New Roman"/>
            <w:sz w:val="24"/>
            <w:szCs w:val="24"/>
          </w:rPr>
          <w:t>–</w:t>
        </w:r>
      </w:ins>
      <w:r w:rsidRPr="00F63CFB">
        <w:rPr>
          <w:rFonts w:ascii="Times New Roman" w:hAnsi="Times New Roman"/>
          <w:sz w:val="24"/>
          <w:szCs w:val="24"/>
        </w:rPr>
        <w:t xml:space="preserve">27. </w:t>
      </w:r>
    </w:p>
    <w:p w:rsidR="00BF5FE6" w:rsidRPr="00F63CFB" w:rsidRDefault="00BF5FE6" w:rsidP="00F63CFB">
      <w:pPr>
        <w:spacing w:line="320" w:lineRule="atLeast"/>
        <w:ind w:firstLine="720"/>
        <w:rPr>
          <w:rFonts w:ascii="Times New Roman" w:hAnsi="Times New Roman"/>
          <w:b/>
          <w:sz w:val="24"/>
          <w:szCs w:val="24"/>
        </w:rPr>
      </w:pPr>
    </w:p>
    <w:p w:rsidR="00BF5FE6" w:rsidRPr="00F63CFB" w:rsidRDefault="00BF5FE6" w:rsidP="00F63CFB">
      <w:pPr>
        <w:spacing w:line="320" w:lineRule="atLeast"/>
        <w:ind w:firstLine="720"/>
        <w:rPr>
          <w:rFonts w:ascii="Times New Roman" w:hAnsi="Times New Roman"/>
          <w:b/>
          <w:sz w:val="24"/>
          <w:szCs w:val="24"/>
        </w:rPr>
      </w:pPr>
    </w:p>
    <w:p w:rsidR="00BF5FE6" w:rsidRDefault="00BF5FE6" w:rsidP="00F63CFB">
      <w:pPr>
        <w:spacing w:line="320" w:lineRule="atLeast"/>
        <w:rPr>
          <w:ins w:id="96" w:author="Bob2" w:date="2015-04-17T10:40:00Z"/>
          <w:rFonts w:ascii="Times New Roman" w:hAnsi="Times New Roman"/>
          <w:b/>
          <w:sz w:val="24"/>
          <w:szCs w:val="24"/>
        </w:rPr>
      </w:pPr>
      <w:r w:rsidRPr="00F63CFB">
        <w:rPr>
          <w:rFonts w:ascii="Times New Roman" w:hAnsi="Times New Roman"/>
          <w:b/>
          <w:sz w:val="24"/>
          <w:szCs w:val="24"/>
        </w:rPr>
        <w:t>Paper 1</w:t>
      </w:r>
    </w:p>
    <w:p w:rsidR="00BF5FE6" w:rsidRPr="00F63CFB" w:rsidRDefault="00BF5FE6" w:rsidP="00F63CFB">
      <w:pPr>
        <w:numPr>
          <w:ins w:id="97" w:author="Bob2" w:date="2015-04-17T10:40:00Z"/>
        </w:numPr>
        <w:spacing w:line="320" w:lineRule="atLeast"/>
        <w:rPr>
          <w:rFonts w:ascii="Times New Roman" w:hAnsi="Times New Roman"/>
          <w:b/>
          <w:sz w:val="24"/>
          <w:szCs w:val="24"/>
        </w:rPr>
      </w:pPr>
      <w:del w:id="98" w:author="Bob2" w:date="2015-04-17T10:40:00Z">
        <w:r w:rsidRPr="00F63CFB" w:rsidDel="009769CB">
          <w:rPr>
            <w:rFonts w:ascii="Times New Roman" w:hAnsi="Times New Roman"/>
            <w:b/>
            <w:sz w:val="24"/>
            <w:szCs w:val="24"/>
          </w:rPr>
          <w:delText>.</w:delText>
        </w:r>
      </w:del>
    </w:p>
    <w:p w:rsidR="00BF5FE6" w:rsidRPr="00BF5FE6" w:rsidRDefault="00BF5FE6" w:rsidP="00F63CFB">
      <w:pPr>
        <w:spacing w:line="320" w:lineRule="atLeast"/>
        <w:rPr>
          <w:rFonts w:ascii="Times New Roman" w:hAnsi="Times New Roman"/>
          <w:b/>
          <w:sz w:val="24"/>
          <w:szCs w:val="24"/>
          <w:rPrChange w:id="99" w:author="Bob2" w:date="2015-04-17T10:40:00Z">
            <w:rPr>
              <w:rFonts w:ascii="Times New Roman" w:hAnsi="Times New Roman"/>
              <w:sz w:val="24"/>
              <w:szCs w:val="24"/>
            </w:rPr>
          </w:rPrChange>
        </w:rPr>
      </w:pPr>
      <w:del w:id="100" w:author="Bob2" w:date="2015-04-17T10:40:00Z">
        <w:r w:rsidRPr="00BF5FE6" w:rsidDel="009769CB">
          <w:rPr>
            <w:rFonts w:ascii="Times New Roman" w:hAnsi="Times New Roman"/>
            <w:b/>
            <w:sz w:val="24"/>
            <w:szCs w:val="24"/>
            <w:rPrChange w:id="101" w:author="Bob2" w:date="2015-04-17T10:40:00Z">
              <w:rPr>
                <w:rFonts w:ascii="Times New Roman" w:hAnsi="Times New Roman"/>
                <w:sz w:val="24"/>
                <w:szCs w:val="24"/>
              </w:rPr>
            </w:rPrChange>
          </w:rPr>
          <w:delText>“</w:delText>
        </w:r>
      </w:del>
      <w:r w:rsidRPr="00BF5FE6">
        <w:rPr>
          <w:rFonts w:ascii="Times New Roman" w:hAnsi="Times New Roman"/>
          <w:b/>
          <w:sz w:val="24"/>
          <w:szCs w:val="24"/>
          <w:rPrChange w:id="102" w:author="Bob2" w:date="2015-04-17T10:40:00Z">
            <w:rPr>
              <w:rFonts w:ascii="Times New Roman" w:hAnsi="Times New Roman"/>
              <w:sz w:val="24"/>
              <w:szCs w:val="24"/>
            </w:rPr>
          </w:rPrChange>
        </w:rPr>
        <w:t>ASMR Culture and the Reading of the Black</w:t>
      </w:r>
      <w:ins w:id="103" w:author="Bob2" w:date="2015-04-17T10:40:00Z">
        <w:r w:rsidRPr="00BF5FE6">
          <w:rPr>
            <w:rFonts w:ascii="Times New Roman" w:hAnsi="Times New Roman"/>
            <w:b/>
            <w:sz w:val="24"/>
            <w:szCs w:val="24"/>
            <w:rPrChange w:id="104" w:author="Bob2" w:date="2015-04-17T10:40:00Z">
              <w:rPr>
                <w:rFonts w:ascii="Times New Roman" w:hAnsi="Times New Roman"/>
                <w:sz w:val="24"/>
                <w:szCs w:val="24"/>
              </w:rPr>
            </w:rPrChange>
          </w:rPr>
          <w:t>-</w:t>
        </w:r>
      </w:ins>
      <w:del w:id="105" w:author="Bob2" w:date="2015-04-17T10:40:00Z">
        <w:r w:rsidRPr="00BF5FE6" w:rsidDel="009769CB">
          <w:rPr>
            <w:rFonts w:ascii="Times New Roman" w:hAnsi="Times New Roman"/>
            <w:b/>
            <w:sz w:val="24"/>
            <w:szCs w:val="24"/>
            <w:rPrChange w:id="106" w:author="Bob2" w:date="2015-04-17T10:40:00Z">
              <w:rPr>
                <w:rFonts w:ascii="Times New Roman" w:hAnsi="Times New Roman"/>
                <w:sz w:val="24"/>
                <w:szCs w:val="24"/>
              </w:rPr>
            </w:rPrChange>
          </w:rPr>
          <w:delText xml:space="preserve"> </w:delText>
        </w:r>
      </w:del>
      <w:r w:rsidRPr="00BF5FE6">
        <w:rPr>
          <w:rFonts w:ascii="Times New Roman" w:hAnsi="Times New Roman"/>
          <w:b/>
          <w:sz w:val="24"/>
          <w:szCs w:val="24"/>
          <w:rPrChange w:id="107" w:author="Bob2" w:date="2015-04-17T10:40:00Z">
            <w:rPr>
              <w:rFonts w:ascii="Times New Roman" w:hAnsi="Times New Roman"/>
              <w:sz w:val="24"/>
              <w:szCs w:val="24"/>
            </w:rPr>
          </w:rPrChange>
        </w:rPr>
        <w:t>Boxed Self</w:t>
      </w:r>
      <w:del w:id="108" w:author="Bob2" w:date="2015-04-17T10:40:00Z">
        <w:r w:rsidRPr="00BF5FE6" w:rsidDel="009769CB">
          <w:rPr>
            <w:rFonts w:ascii="Times New Roman" w:hAnsi="Times New Roman"/>
            <w:b/>
            <w:sz w:val="24"/>
            <w:szCs w:val="24"/>
            <w:rPrChange w:id="109" w:author="Bob2" w:date="2015-04-17T10:40:00Z">
              <w:rPr>
                <w:rFonts w:ascii="Times New Roman" w:hAnsi="Times New Roman"/>
                <w:sz w:val="24"/>
                <w:szCs w:val="24"/>
              </w:rPr>
            </w:rPrChange>
          </w:rPr>
          <w:delText>”</w:delText>
        </w:r>
      </w:del>
    </w:p>
    <w:p w:rsidR="00BF5FE6" w:rsidRPr="009769CB" w:rsidDel="009769CB" w:rsidRDefault="00BF5FE6" w:rsidP="00F63CFB">
      <w:pPr>
        <w:spacing w:line="320" w:lineRule="atLeast"/>
        <w:rPr>
          <w:del w:id="110" w:author="Bob2" w:date="2015-04-17T10:40:00Z"/>
          <w:rFonts w:ascii="Times New Roman" w:hAnsi="Times New Roman"/>
          <w:sz w:val="24"/>
          <w:szCs w:val="24"/>
        </w:rPr>
      </w:pPr>
    </w:p>
    <w:p w:rsidR="00BF5FE6" w:rsidRPr="009769CB" w:rsidRDefault="00BF5FE6" w:rsidP="00F63CFB">
      <w:pPr>
        <w:spacing w:line="320" w:lineRule="atLeast"/>
        <w:rPr>
          <w:rFonts w:ascii="Times New Roman" w:hAnsi="Times New Roman"/>
          <w:sz w:val="24"/>
          <w:szCs w:val="24"/>
        </w:rPr>
      </w:pPr>
      <w:del w:id="111" w:author="Bob2" w:date="2015-04-17T10:40:00Z">
        <w:r w:rsidRPr="009769CB" w:rsidDel="009769CB">
          <w:rPr>
            <w:rFonts w:ascii="Times New Roman" w:hAnsi="Times New Roman"/>
            <w:sz w:val="24"/>
            <w:szCs w:val="24"/>
          </w:rPr>
          <w:delText xml:space="preserve">Rob </w:delText>
        </w:r>
      </w:del>
      <w:r w:rsidRPr="009769CB">
        <w:rPr>
          <w:rFonts w:ascii="Times New Roman" w:hAnsi="Times New Roman"/>
          <w:sz w:val="24"/>
          <w:szCs w:val="24"/>
        </w:rPr>
        <w:t>Gallagher</w:t>
      </w:r>
      <w:ins w:id="112" w:author="Bob2" w:date="2015-04-17T10:40:00Z">
        <w:r w:rsidRPr="009769CB">
          <w:rPr>
            <w:rFonts w:ascii="Times New Roman" w:hAnsi="Times New Roman"/>
            <w:sz w:val="24"/>
            <w:szCs w:val="24"/>
          </w:rPr>
          <w:t>, R.</w:t>
        </w:r>
      </w:ins>
    </w:p>
    <w:p w:rsidR="00BF5FE6" w:rsidRPr="00F63CFB" w:rsidRDefault="00BF5FE6" w:rsidP="00F63CFB">
      <w:pPr>
        <w:spacing w:line="320" w:lineRule="atLeast"/>
        <w:rPr>
          <w:rFonts w:ascii="Times New Roman" w:hAnsi="Times New Roman"/>
          <w:sz w:val="24"/>
          <w:szCs w:val="24"/>
        </w:rPr>
      </w:pPr>
      <w:r w:rsidRPr="00F63CFB">
        <w:rPr>
          <w:rFonts w:ascii="Times New Roman" w:hAnsi="Times New Roman"/>
          <w:sz w:val="24"/>
          <w:szCs w:val="24"/>
        </w:rPr>
        <w:t>King’s College London</w:t>
      </w:r>
    </w:p>
    <w:p w:rsidR="00BF5FE6" w:rsidRPr="00F63CFB" w:rsidRDefault="00BF5FE6" w:rsidP="00F63CFB">
      <w:pPr>
        <w:spacing w:line="320" w:lineRule="atLeast"/>
        <w:ind w:firstLine="720"/>
        <w:rPr>
          <w:rFonts w:ascii="Times New Roman" w:hAnsi="Times New Roman"/>
          <w:sz w:val="24"/>
          <w:szCs w:val="24"/>
        </w:rPr>
      </w:pPr>
    </w:p>
    <w:p w:rsidR="00BF5FE6" w:rsidRPr="00F63CFB" w:rsidRDefault="00BF5FE6" w:rsidP="00F63CFB">
      <w:pPr>
        <w:spacing w:line="320" w:lineRule="atLeast"/>
        <w:rPr>
          <w:rFonts w:ascii="Times New Roman" w:hAnsi="Times New Roman"/>
          <w:sz w:val="24"/>
          <w:szCs w:val="24"/>
        </w:rPr>
      </w:pPr>
      <w:r w:rsidRPr="00F63CFB">
        <w:rPr>
          <w:rFonts w:ascii="Times New Roman" w:hAnsi="Times New Roman"/>
          <w:sz w:val="24"/>
          <w:szCs w:val="24"/>
        </w:rPr>
        <w:t xml:space="preserve">Autonomous Sensory Meridian Response (ASMR) is a term used by online communities </w:t>
      </w:r>
      <w:ins w:id="113" w:author="Bob2" w:date="2015-04-17T10:41:00Z">
        <w:r>
          <w:rPr>
            <w:rFonts w:ascii="Times New Roman" w:hAnsi="Times New Roman"/>
            <w:sz w:val="24"/>
            <w:szCs w:val="24"/>
          </w:rPr>
          <w:t xml:space="preserve">of people </w:t>
        </w:r>
      </w:ins>
      <w:r w:rsidRPr="00F63CFB">
        <w:rPr>
          <w:rFonts w:ascii="Times New Roman" w:hAnsi="Times New Roman"/>
          <w:sz w:val="24"/>
          <w:szCs w:val="24"/>
        </w:rPr>
        <w:t>who claim to experience states of euphoric, even orgasmic, cranial ‘tingling’ when exposed to certain sensory stimuli. These communities have coalesced via online platforms where participants describe their ASMR experiences and swap media that ‘trigger’ them, typically videos rich in ambient sounds</w:t>
      </w:r>
      <w:del w:id="114" w:author="Bob2" w:date="2015-04-17T10:42:00Z">
        <w:r w:rsidRPr="00F63CFB" w:rsidDel="009769CB">
          <w:rPr>
            <w:rFonts w:ascii="Times New Roman" w:hAnsi="Times New Roman"/>
            <w:sz w:val="24"/>
            <w:szCs w:val="24"/>
          </w:rPr>
          <w:delText>,</w:delText>
        </w:r>
      </w:del>
      <w:ins w:id="115" w:author="Bob2" w:date="2015-04-17T10:42:00Z">
        <w:r>
          <w:rPr>
            <w:rFonts w:ascii="Times New Roman" w:hAnsi="Times New Roman"/>
            <w:sz w:val="24"/>
            <w:szCs w:val="24"/>
          </w:rPr>
          <w:t>;</w:t>
        </w:r>
      </w:ins>
      <w:r w:rsidRPr="00F63CFB">
        <w:rPr>
          <w:rFonts w:ascii="Times New Roman" w:hAnsi="Times New Roman"/>
          <w:sz w:val="24"/>
          <w:szCs w:val="24"/>
        </w:rPr>
        <w:t xml:space="preserve"> soft, deliberate speech</w:t>
      </w:r>
      <w:del w:id="116" w:author="Bob2" w:date="2015-04-17T10:42:00Z">
        <w:r w:rsidRPr="00F63CFB" w:rsidDel="009769CB">
          <w:rPr>
            <w:rFonts w:ascii="Times New Roman" w:hAnsi="Times New Roman"/>
            <w:sz w:val="24"/>
            <w:szCs w:val="24"/>
          </w:rPr>
          <w:delText>,</w:delText>
        </w:r>
      </w:del>
      <w:ins w:id="117" w:author="Bob2" w:date="2015-04-17T10:42:00Z">
        <w:r>
          <w:rPr>
            <w:rFonts w:ascii="Times New Roman" w:hAnsi="Times New Roman"/>
            <w:sz w:val="24"/>
            <w:szCs w:val="24"/>
          </w:rPr>
          <w:t>;</w:t>
        </w:r>
      </w:ins>
      <w:r w:rsidRPr="00F63CFB">
        <w:rPr>
          <w:rFonts w:ascii="Times New Roman" w:hAnsi="Times New Roman"/>
          <w:sz w:val="24"/>
          <w:szCs w:val="24"/>
        </w:rPr>
        <w:t xml:space="preserve"> meticulous activity</w:t>
      </w:r>
      <w:ins w:id="118" w:author="Bob2" w:date="2015-04-17T10:42:00Z">
        <w:r>
          <w:rPr>
            <w:rFonts w:ascii="Times New Roman" w:hAnsi="Times New Roman"/>
            <w:sz w:val="24"/>
            <w:szCs w:val="24"/>
          </w:rPr>
          <w:t>,</w:t>
        </w:r>
      </w:ins>
      <w:r w:rsidRPr="00F63CFB">
        <w:rPr>
          <w:rFonts w:ascii="Times New Roman" w:hAnsi="Times New Roman"/>
          <w:sz w:val="24"/>
          <w:szCs w:val="24"/>
        </w:rPr>
        <w:t xml:space="preserve"> and/or stylized gestures. These sites and practices have in turn spawned a class of ‘ASMRtists’ who produce videos catering to those with the condition, their content ranging from whispered recitations of Eliot’s </w:t>
      </w:r>
      <w:ins w:id="119" w:author="Bob2" w:date="2015-04-17T10:42:00Z">
        <w:r>
          <w:rPr>
            <w:rFonts w:ascii="Times New Roman" w:hAnsi="Times New Roman"/>
            <w:i/>
            <w:sz w:val="24"/>
            <w:szCs w:val="24"/>
          </w:rPr>
          <w:t xml:space="preserve">The </w:t>
        </w:r>
      </w:ins>
      <w:r w:rsidRPr="00F63CFB">
        <w:rPr>
          <w:rFonts w:ascii="Times New Roman" w:hAnsi="Times New Roman"/>
          <w:i/>
          <w:sz w:val="24"/>
          <w:szCs w:val="24"/>
        </w:rPr>
        <w:t>Waste</w:t>
      </w:r>
      <w:ins w:id="120" w:author="Bob2" w:date="2015-04-17T10:42:00Z">
        <w:r>
          <w:rPr>
            <w:rFonts w:ascii="Times New Roman" w:hAnsi="Times New Roman"/>
            <w:i/>
            <w:sz w:val="24"/>
            <w:szCs w:val="24"/>
          </w:rPr>
          <w:t xml:space="preserve"> L</w:t>
        </w:r>
      </w:ins>
      <w:del w:id="121" w:author="Bob2" w:date="2015-04-17T10:42:00Z">
        <w:r w:rsidRPr="00F63CFB" w:rsidDel="009769CB">
          <w:rPr>
            <w:rFonts w:ascii="Times New Roman" w:hAnsi="Times New Roman"/>
            <w:i/>
            <w:sz w:val="24"/>
            <w:szCs w:val="24"/>
          </w:rPr>
          <w:delText>l</w:delText>
        </w:r>
      </w:del>
      <w:r w:rsidRPr="00F63CFB">
        <w:rPr>
          <w:rFonts w:ascii="Times New Roman" w:hAnsi="Times New Roman"/>
          <w:i/>
          <w:sz w:val="24"/>
          <w:szCs w:val="24"/>
        </w:rPr>
        <w:t>and</w:t>
      </w:r>
      <w:r w:rsidRPr="00F63CFB">
        <w:rPr>
          <w:rFonts w:ascii="Times New Roman" w:hAnsi="Times New Roman"/>
          <w:sz w:val="24"/>
          <w:szCs w:val="24"/>
        </w:rPr>
        <w:t xml:space="preserve"> to role-plays that see them posing as dentists, witches</w:t>
      </w:r>
      <w:ins w:id="122" w:author="Bob2" w:date="2015-04-17T10:42:00Z">
        <w:r>
          <w:rPr>
            <w:rFonts w:ascii="Times New Roman" w:hAnsi="Times New Roman"/>
            <w:sz w:val="24"/>
            <w:szCs w:val="24"/>
          </w:rPr>
          <w:t>,</w:t>
        </w:r>
      </w:ins>
      <w:r w:rsidRPr="00F63CFB">
        <w:rPr>
          <w:rFonts w:ascii="Times New Roman" w:hAnsi="Times New Roman"/>
          <w:sz w:val="24"/>
          <w:szCs w:val="24"/>
        </w:rPr>
        <w:t xml:space="preserve"> or librarians.</w:t>
      </w:r>
    </w:p>
    <w:p w:rsidR="00BF5FE6" w:rsidRPr="00F63CFB" w:rsidRDefault="00BF5FE6" w:rsidP="00F63CFB">
      <w:pPr>
        <w:spacing w:line="320" w:lineRule="atLeast"/>
        <w:ind w:firstLine="720"/>
        <w:rPr>
          <w:rFonts w:ascii="Times New Roman" w:hAnsi="Times New Roman"/>
          <w:sz w:val="24"/>
          <w:szCs w:val="24"/>
        </w:rPr>
      </w:pPr>
      <w:r w:rsidRPr="00F63CFB">
        <w:rPr>
          <w:rFonts w:ascii="Times New Roman" w:hAnsi="Times New Roman"/>
          <w:sz w:val="24"/>
          <w:szCs w:val="24"/>
        </w:rPr>
        <w:t xml:space="preserve">Perhaps inevitably, the claims made for ASMR (from inducing ecstasy to ameliorating anxiety and insomnia to reversing hair loss) and the dubiously pseudo-scientific discourse that has evolved around it have occasioned scepticism. Here, however, I want to suspend the question of whether ASMR is ‘real’, reasoning that, whether </w:t>
      </w:r>
      <w:del w:id="123" w:author="Bob2" w:date="2015-04-17T10:43:00Z">
        <w:r w:rsidRPr="00F63CFB" w:rsidDel="0037169F">
          <w:rPr>
            <w:rFonts w:ascii="Times New Roman" w:hAnsi="Times New Roman"/>
            <w:sz w:val="24"/>
            <w:szCs w:val="24"/>
          </w:rPr>
          <w:delText xml:space="preserve">or not </w:delText>
        </w:r>
      </w:del>
      <w:r w:rsidRPr="00F63CFB">
        <w:rPr>
          <w:rFonts w:ascii="Times New Roman" w:hAnsi="Times New Roman"/>
          <w:sz w:val="24"/>
          <w:szCs w:val="24"/>
        </w:rPr>
        <w:t>we grant the condition medical legitimacy</w:t>
      </w:r>
      <w:ins w:id="124" w:author="Bob2" w:date="2015-04-17T10:43:00Z">
        <w:r>
          <w:rPr>
            <w:rFonts w:ascii="Times New Roman" w:hAnsi="Times New Roman"/>
            <w:sz w:val="24"/>
            <w:szCs w:val="24"/>
          </w:rPr>
          <w:t xml:space="preserve"> or not</w:t>
        </w:r>
      </w:ins>
      <w:r w:rsidRPr="00F63CFB">
        <w:rPr>
          <w:rFonts w:ascii="Times New Roman" w:hAnsi="Times New Roman"/>
          <w:sz w:val="24"/>
          <w:szCs w:val="24"/>
        </w:rPr>
        <w:t xml:space="preserve">, ASMR </w:t>
      </w:r>
      <w:r w:rsidRPr="00F63CFB">
        <w:rPr>
          <w:rFonts w:ascii="Times New Roman" w:hAnsi="Times New Roman"/>
          <w:i/>
          <w:sz w:val="24"/>
          <w:szCs w:val="24"/>
        </w:rPr>
        <w:t>culture</w:t>
      </w:r>
      <w:r w:rsidRPr="00F63CFB">
        <w:rPr>
          <w:rFonts w:ascii="Times New Roman" w:hAnsi="Times New Roman"/>
          <w:sz w:val="24"/>
          <w:szCs w:val="24"/>
        </w:rPr>
        <w:t xml:space="preserve"> offers a fascinating lens on the immemorial problem of opening up the ‘black box’ of the individual body to render somatic states and physiological phenomena shareable, and on the ways in which the networked black boxes inhabiting our desks, pockets</w:t>
      </w:r>
      <w:ins w:id="125" w:author="Bob2" w:date="2015-04-17T10:43:00Z">
        <w:r>
          <w:rPr>
            <w:rFonts w:ascii="Times New Roman" w:hAnsi="Times New Roman"/>
            <w:sz w:val="24"/>
            <w:szCs w:val="24"/>
          </w:rPr>
          <w:t>,</w:t>
        </w:r>
      </w:ins>
      <w:r w:rsidRPr="00F63CFB">
        <w:rPr>
          <w:rFonts w:ascii="Times New Roman" w:hAnsi="Times New Roman"/>
          <w:sz w:val="24"/>
          <w:szCs w:val="24"/>
        </w:rPr>
        <w:t xml:space="preserve"> and living rooms now factor into this problem.</w:t>
      </w:r>
    </w:p>
    <w:p w:rsidR="00BF5FE6" w:rsidRPr="00F63CFB" w:rsidRDefault="00BF5FE6" w:rsidP="00F63CFB">
      <w:pPr>
        <w:spacing w:line="320" w:lineRule="atLeast"/>
        <w:ind w:firstLine="720"/>
        <w:rPr>
          <w:rFonts w:ascii="Times New Roman" w:hAnsi="Times New Roman"/>
          <w:sz w:val="24"/>
          <w:szCs w:val="24"/>
        </w:rPr>
      </w:pPr>
      <w:r w:rsidRPr="00F63CFB">
        <w:rPr>
          <w:rFonts w:ascii="Times New Roman" w:hAnsi="Times New Roman"/>
          <w:sz w:val="24"/>
          <w:szCs w:val="24"/>
        </w:rPr>
        <w:t>In short, I am willing to risk ‘black boxing’ ASMR</w:t>
      </w:r>
      <w:del w:id="126" w:author="Bob2" w:date="2015-04-17T10:28:00Z">
        <w:r w:rsidRPr="00F63CFB" w:rsidDel="009769CB">
          <w:rPr>
            <w:rFonts w:ascii="Times New Roman" w:hAnsi="Times New Roman"/>
            <w:sz w:val="24"/>
            <w:szCs w:val="24"/>
          </w:rPr>
          <w:delText xml:space="preserve"> – </w:delText>
        </w:r>
      </w:del>
      <w:ins w:id="127" w:author="Bob2" w:date="2015-04-17T10:28:00Z">
        <w:r>
          <w:rPr>
            <w:rFonts w:ascii="Times New Roman" w:hAnsi="Times New Roman"/>
            <w:sz w:val="24"/>
            <w:szCs w:val="24"/>
          </w:rPr>
          <w:t>—</w:t>
        </w:r>
      </w:ins>
      <w:r w:rsidRPr="00F63CFB">
        <w:rPr>
          <w:rFonts w:ascii="Times New Roman" w:hAnsi="Times New Roman"/>
          <w:sz w:val="24"/>
          <w:szCs w:val="24"/>
        </w:rPr>
        <w:t xml:space="preserve">accepting that, whatever its medical status, the concept now functions as an ‘intermediary’ in a variety of </w:t>
      </w:r>
      <w:r w:rsidRPr="00F63CFB">
        <w:rPr>
          <w:rFonts w:ascii="Times New Roman" w:hAnsi="Times New Roman"/>
          <w:sz w:val="24"/>
          <w:szCs w:val="24"/>
        </w:rPr>
        <w:lastRenderedPageBreak/>
        <w:t>broader conceptual, technological, cultural</w:t>
      </w:r>
      <w:ins w:id="128" w:author="Bob2" w:date="2015-04-17T10:43:00Z">
        <w:r>
          <w:rPr>
            <w:rFonts w:ascii="Times New Roman" w:hAnsi="Times New Roman"/>
            <w:sz w:val="24"/>
            <w:szCs w:val="24"/>
          </w:rPr>
          <w:t>,</w:t>
        </w:r>
      </w:ins>
      <w:r w:rsidRPr="00F63CFB">
        <w:rPr>
          <w:rFonts w:ascii="Times New Roman" w:hAnsi="Times New Roman"/>
          <w:sz w:val="24"/>
          <w:szCs w:val="24"/>
        </w:rPr>
        <w:t xml:space="preserve"> and corporeal networks (Latour, 2005, 39)</w:t>
      </w:r>
      <w:del w:id="129" w:author="Bob2" w:date="2015-04-17T10:28:00Z">
        <w:r w:rsidRPr="00F63CFB" w:rsidDel="009769CB">
          <w:rPr>
            <w:rFonts w:ascii="Times New Roman" w:hAnsi="Times New Roman"/>
            <w:sz w:val="24"/>
            <w:szCs w:val="24"/>
          </w:rPr>
          <w:delText xml:space="preserve"> – </w:delText>
        </w:r>
      </w:del>
      <w:ins w:id="130" w:author="Bob2" w:date="2015-04-17T10:28:00Z">
        <w:r>
          <w:rPr>
            <w:rFonts w:ascii="Times New Roman" w:hAnsi="Times New Roman"/>
            <w:sz w:val="24"/>
            <w:szCs w:val="24"/>
          </w:rPr>
          <w:t>—</w:t>
        </w:r>
      </w:ins>
      <w:r w:rsidRPr="00F63CFB">
        <w:rPr>
          <w:rFonts w:ascii="Times New Roman" w:hAnsi="Times New Roman"/>
          <w:sz w:val="24"/>
          <w:szCs w:val="24"/>
        </w:rPr>
        <w:t xml:space="preserve">in order to address what </w:t>
      </w:r>
      <w:del w:id="131" w:author="Bob2" w:date="2015-04-17T10:43:00Z">
        <w:r w:rsidRPr="00F63CFB" w:rsidDel="0037169F">
          <w:rPr>
            <w:rFonts w:ascii="Times New Roman" w:hAnsi="Times New Roman"/>
            <w:sz w:val="24"/>
            <w:szCs w:val="24"/>
          </w:rPr>
          <w:delText xml:space="preserve">it </w:delText>
        </w:r>
      </w:del>
      <w:r w:rsidRPr="00F63CFB">
        <w:rPr>
          <w:rFonts w:ascii="Times New Roman" w:hAnsi="Times New Roman"/>
          <w:sz w:val="24"/>
          <w:szCs w:val="24"/>
        </w:rPr>
        <w:t>the phenomenon tell us about both the construction of the self and the nature of humanistic research in the era of data mining, search engines</w:t>
      </w:r>
      <w:ins w:id="132" w:author="Bob2" w:date="2015-04-17T10:43:00Z">
        <w:r>
          <w:rPr>
            <w:rFonts w:ascii="Times New Roman" w:hAnsi="Times New Roman"/>
            <w:sz w:val="24"/>
            <w:szCs w:val="24"/>
          </w:rPr>
          <w:t>,</w:t>
        </w:r>
      </w:ins>
      <w:r w:rsidRPr="00F63CFB">
        <w:rPr>
          <w:rFonts w:ascii="Times New Roman" w:hAnsi="Times New Roman"/>
          <w:sz w:val="24"/>
          <w:szCs w:val="24"/>
        </w:rPr>
        <w:t xml:space="preserve"> and social media. Galloway argues that ours has become a ‘cybernetic societ[y]’ in which black</w:t>
      </w:r>
      <w:ins w:id="133" w:author="Bob2" w:date="2015-04-17T10:43:00Z">
        <w:r>
          <w:rPr>
            <w:rFonts w:ascii="Times New Roman" w:hAnsi="Times New Roman"/>
            <w:sz w:val="24"/>
            <w:szCs w:val="24"/>
          </w:rPr>
          <w:t>-</w:t>
        </w:r>
      </w:ins>
      <w:del w:id="134" w:author="Bob2" w:date="2015-04-17T10:43:00Z">
        <w:r w:rsidRPr="00F63CFB" w:rsidDel="0037169F">
          <w:rPr>
            <w:rFonts w:ascii="Times New Roman" w:hAnsi="Times New Roman"/>
            <w:sz w:val="24"/>
            <w:szCs w:val="24"/>
          </w:rPr>
          <w:delText xml:space="preserve"> </w:delText>
        </w:r>
      </w:del>
      <w:r w:rsidRPr="00F63CFB">
        <w:rPr>
          <w:rFonts w:ascii="Times New Roman" w:hAnsi="Times New Roman"/>
          <w:sz w:val="24"/>
          <w:szCs w:val="24"/>
        </w:rPr>
        <w:t>boxed systems are not just pervasive but paradigmatic, and that, as a consequence, any account of contemporary culture and politics must address the terms upon which ideas and entities are allowed to appear and disappear; in response, I consider the conditions of ASMR’s appearance, paying particular attention to the fact that the phenomenon is essentially coeval (as term, concept</w:t>
      </w:r>
      <w:ins w:id="135" w:author="Bob2" w:date="2015-04-17T10:44:00Z">
        <w:r>
          <w:rPr>
            <w:rFonts w:ascii="Times New Roman" w:hAnsi="Times New Roman"/>
            <w:sz w:val="24"/>
            <w:szCs w:val="24"/>
          </w:rPr>
          <w:t>,</w:t>
        </w:r>
      </w:ins>
      <w:r w:rsidRPr="00F63CFB">
        <w:rPr>
          <w:rFonts w:ascii="Times New Roman" w:hAnsi="Times New Roman"/>
          <w:sz w:val="24"/>
          <w:szCs w:val="24"/>
        </w:rPr>
        <w:t xml:space="preserve"> and claimable identity, if not as experience) with the host of developments connoted by the term ‘Web 2.0’. With the move from a text-centric to a multimodal web, the proliferation of webcams and microphones</w:t>
      </w:r>
      <w:ins w:id="136" w:author="Bob2" w:date="2015-04-17T10:45:00Z">
        <w:r>
          <w:rPr>
            <w:rFonts w:ascii="Times New Roman" w:hAnsi="Times New Roman"/>
            <w:sz w:val="24"/>
            <w:szCs w:val="24"/>
          </w:rPr>
          <w:t>,</w:t>
        </w:r>
      </w:ins>
      <w:r w:rsidRPr="00F63CFB">
        <w:rPr>
          <w:rFonts w:ascii="Times New Roman" w:hAnsi="Times New Roman"/>
          <w:sz w:val="24"/>
          <w:szCs w:val="24"/>
        </w:rPr>
        <w:t xml:space="preserve"> and the emergence of blogging platforms, social networks</w:t>
      </w:r>
      <w:ins w:id="137" w:author="Bob2" w:date="2015-04-17T10:44:00Z">
        <w:r>
          <w:rPr>
            <w:rFonts w:ascii="Times New Roman" w:hAnsi="Times New Roman"/>
            <w:sz w:val="24"/>
            <w:szCs w:val="24"/>
          </w:rPr>
          <w:t>,</w:t>
        </w:r>
      </w:ins>
      <w:r w:rsidRPr="00F63CFB">
        <w:rPr>
          <w:rFonts w:ascii="Times New Roman" w:hAnsi="Times New Roman"/>
          <w:sz w:val="24"/>
          <w:szCs w:val="24"/>
        </w:rPr>
        <w:t xml:space="preserve"> and content aggregators has come the ability, if not the imperative, to connect, express, share</w:t>
      </w:r>
      <w:ins w:id="138" w:author="Bob2" w:date="2015-04-17T10:45:00Z">
        <w:r>
          <w:rPr>
            <w:rFonts w:ascii="Times New Roman" w:hAnsi="Times New Roman"/>
            <w:sz w:val="24"/>
            <w:szCs w:val="24"/>
          </w:rPr>
          <w:t>m</w:t>
        </w:r>
      </w:ins>
      <w:r w:rsidRPr="00F63CFB">
        <w:rPr>
          <w:rFonts w:ascii="Times New Roman" w:hAnsi="Times New Roman"/>
          <w:sz w:val="24"/>
          <w:szCs w:val="24"/>
        </w:rPr>
        <w:t xml:space="preserve"> and generally ‘Broadcast [One]self</w:t>
      </w:r>
      <w:ins w:id="139" w:author="Bob2" w:date="2015-04-17T10:45:00Z">
        <w:r>
          <w:rPr>
            <w:rFonts w:ascii="Times New Roman" w:hAnsi="Times New Roman"/>
            <w:sz w:val="24"/>
            <w:szCs w:val="24"/>
          </w:rPr>
          <w:t>’</w:t>
        </w:r>
      </w:ins>
      <w:r w:rsidRPr="00F63CFB">
        <w:rPr>
          <w:rFonts w:ascii="Times New Roman" w:hAnsi="Times New Roman"/>
          <w:sz w:val="24"/>
          <w:szCs w:val="24"/>
        </w:rPr>
        <w:t>.</w:t>
      </w:r>
      <w:del w:id="140" w:author="Bob2" w:date="2015-04-17T10:45:00Z">
        <w:r w:rsidRPr="00F63CFB" w:rsidDel="0037169F">
          <w:rPr>
            <w:rFonts w:ascii="Times New Roman" w:hAnsi="Times New Roman"/>
            <w:sz w:val="24"/>
            <w:szCs w:val="24"/>
          </w:rPr>
          <w:delText>’</w:delText>
        </w:r>
      </w:del>
      <w:r w:rsidRPr="00F63CFB">
        <w:rPr>
          <w:rFonts w:ascii="Times New Roman" w:hAnsi="Times New Roman"/>
          <w:sz w:val="24"/>
          <w:szCs w:val="24"/>
        </w:rPr>
        <w:t xml:space="preserve"> By demonstrating that the social web can also be a platform for </w:t>
      </w:r>
      <w:r w:rsidRPr="00F63CFB">
        <w:rPr>
          <w:rFonts w:ascii="Times New Roman" w:hAnsi="Times New Roman"/>
          <w:i/>
          <w:sz w:val="24"/>
          <w:szCs w:val="24"/>
        </w:rPr>
        <w:t>diagnosing</w:t>
      </w:r>
      <w:r w:rsidRPr="00F63CFB">
        <w:rPr>
          <w:rFonts w:ascii="Times New Roman" w:hAnsi="Times New Roman"/>
          <w:sz w:val="24"/>
          <w:szCs w:val="24"/>
        </w:rPr>
        <w:t xml:space="preserve"> oneself, ASMR raises questions about the culture of the Web, and about how we ‘read’ cultural phenomena that seem to resist traditional scholarly approaches, exemplifying an era in which ‘unveil[ing] and decod[ing]’ may have run their course as critical strategies (Galloway, 2011, 243).</w:t>
      </w:r>
    </w:p>
    <w:p w:rsidR="00BF5FE6" w:rsidRPr="00F63CFB" w:rsidRDefault="00BF5FE6" w:rsidP="00F63CFB">
      <w:pPr>
        <w:spacing w:line="320" w:lineRule="atLeast"/>
        <w:ind w:firstLine="720"/>
        <w:rPr>
          <w:rFonts w:ascii="Times New Roman" w:hAnsi="Times New Roman"/>
          <w:sz w:val="24"/>
          <w:szCs w:val="24"/>
        </w:rPr>
      </w:pPr>
      <w:r w:rsidRPr="00F63CFB">
        <w:rPr>
          <w:rFonts w:ascii="Times New Roman" w:hAnsi="Times New Roman"/>
          <w:sz w:val="24"/>
          <w:szCs w:val="24"/>
        </w:rPr>
        <w:t>My paper responds by identifying three modes of reading that, although I elaborate them in relation to ASMR, might equally serve to illuminate other online cultures. The first involves reading contextually</w:t>
      </w:r>
      <w:del w:id="141" w:author="Bob2" w:date="2015-04-17T10:28:00Z">
        <w:r w:rsidRPr="00F63CFB" w:rsidDel="009769CB">
          <w:rPr>
            <w:rFonts w:ascii="Times New Roman" w:hAnsi="Times New Roman"/>
            <w:sz w:val="24"/>
            <w:szCs w:val="24"/>
          </w:rPr>
          <w:delText xml:space="preserve"> – </w:delText>
        </w:r>
      </w:del>
      <w:ins w:id="142" w:author="Bob2" w:date="2015-04-17T10:28:00Z">
        <w:r>
          <w:rPr>
            <w:rFonts w:ascii="Times New Roman" w:hAnsi="Times New Roman"/>
            <w:sz w:val="24"/>
            <w:szCs w:val="24"/>
          </w:rPr>
          <w:t>—</w:t>
        </w:r>
      </w:ins>
      <w:r w:rsidRPr="00F63CFB">
        <w:rPr>
          <w:rFonts w:ascii="Times New Roman" w:hAnsi="Times New Roman"/>
          <w:sz w:val="24"/>
          <w:szCs w:val="24"/>
        </w:rPr>
        <w:t xml:space="preserve">meaning, in the case of ASMR, drawing on media archaeology and the cultural history of nosology. The former insists that </w:t>
      </w:r>
      <w:r w:rsidRPr="00F63CFB">
        <w:rPr>
          <w:rFonts w:ascii="Times New Roman" w:hAnsi="Times New Roman"/>
          <w:color w:val="000000"/>
          <w:sz w:val="24"/>
          <w:szCs w:val="24"/>
        </w:rPr>
        <w:t>‘the history of the media is not the product of a predictable and necessary advance from primitive to complex apparatus’ and that ‘</w:t>
      </w:r>
      <w:ins w:id="143" w:author="Bob2" w:date="2015-04-17T10:46:00Z">
        <w:r>
          <w:rPr>
            <w:rFonts w:ascii="Times New Roman" w:hAnsi="Times New Roman"/>
            <w:color w:val="000000"/>
            <w:sz w:val="24"/>
            <w:szCs w:val="24"/>
          </w:rPr>
          <w:t>i</w:t>
        </w:r>
      </w:ins>
      <w:del w:id="144" w:author="Bob2" w:date="2015-04-17T10:46:00Z">
        <w:r w:rsidRPr="00F63CFB" w:rsidDel="0037169F">
          <w:rPr>
            <w:rFonts w:ascii="Times New Roman" w:hAnsi="Times New Roman"/>
            <w:color w:val="000000"/>
            <w:sz w:val="24"/>
            <w:szCs w:val="24"/>
          </w:rPr>
          <w:delText>I</w:delText>
        </w:r>
      </w:del>
      <w:r w:rsidRPr="00F63CFB">
        <w:rPr>
          <w:rFonts w:ascii="Times New Roman" w:hAnsi="Times New Roman"/>
          <w:color w:val="000000"/>
          <w:sz w:val="24"/>
          <w:szCs w:val="24"/>
        </w:rPr>
        <w:t xml:space="preserve">nstead of looking for obligatory trends, master media, or imperative vanishing points, one should be able to discover individual variations’ (Zielinski, 2006, 7); </w:t>
      </w:r>
      <w:r w:rsidRPr="00F63CFB">
        <w:rPr>
          <w:rFonts w:ascii="Times New Roman" w:hAnsi="Times New Roman"/>
          <w:sz w:val="24"/>
          <w:szCs w:val="24"/>
        </w:rPr>
        <w:t>the latter, meanwhile, teaches us that conditions like green sickness, neurasthenia</w:t>
      </w:r>
      <w:ins w:id="145" w:author="Bob2" w:date="2015-04-17T10:46:00Z">
        <w:r>
          <w:rPr>
            <w:rFonts w:ascii="Times New Roman" w:hAnsi="Times New Roman"/>
            <w:sz w:val="24"/>
            <w:szCs w:val="24"/>
          </w:rPr>
          <w:t>,</w:t>
        </w:r>
      </w:ins>
      <w:r w:rsidRPr="00F63CFB">
        <w:rPr>
          <w:rFonts w:ascii="Times New Roman" w:hAnsi="Times New Roman"/>
          <w:sz w:val="24"/>
          <w:szCs w:val="24"/>
        </w:rPr>
        <w:t xml:space="preserve"> and spermathorrea did not have to be real to have very real effects and authorising contexts (e.g.</w:t>
      </w:r>
      <w:ins w:id="146" w:author="Bob2" w:date="2015-04-17T10:46:00Z">
        <w:r>
          <w:rPr>
            <w:rFonts w:ascii="Times New Roman" w:hAnsi="Times New Roman"/>
            <w:sz w:val="24"/>
            <w:szCs w:val="24"/>
          </w:rPr>
          <w:t>,</w:t>
        </w:r>
      </w:ins>
      <w:r w:rsidRPr="00F63CFB">
        <w:rPr>
          <w:rFonts w:ascii="Times New Roman" w:hAnsi="Times New Roman"/>
          <w:sz w:val="24"/>
          <w:szCs w:val="24"/>
        </w:rPr>
        <w:t xml:space="preserve"> Rosenman, 2003), just as various conditions currently considered medically legitimate were once dismissed or relegated to the status of psychosomatic disorder (Fletcher, 2004). Both point to the importance of considering how online ASMR culture evokes (and sometimes invokes) other media and moments, not to erase differences but to bring specificities into keener focus.</w:t>
      </w:r>
    </w:p>
    <w:p w:rsidR="00BF5FE6" w:rsidRPr="00F63CFB" w:rsidRDefault="00BF5FE6" w:rsidP="00F63CFB">
      <w:pPr>
        <w:spacing w:line="320" w:lineRule="atLeast"/>
        <w:ind w:firstLine="720"/>
        <w:rPr>
          <w:rFonts w:ascii="Times New Roman" w:hAnsi="Times New Roman"/>
          <w:sz w:val="24"/>
          <w:szCs w:val="24"/>
        </w:rPr>
      </w:pPr>
      <w:r w:rsidRPr="00F63CFB">
        <w:rPr>
          <w:rFonts w:ascii="Times New Roman" w:hAnsi="Times New Roman"/>
          <w:sz w:val="24"/>
          <w:szCs w:val="24"/>
        </w:rPr>
        <w:t>The second mode of reading involves attending to the terms upon which media texts are instrumentalized. This means reading cultural artefacts in relation to the strategies by way of which they are integrated into and made to facilitate web users’ everyday activities. ASMR video archives tend to tag material as either ‘intentional’ (that is, created for the express purpose of eliciting ASMR) or ‘unintentional’ (material that happens to be conducive to the desired state); ASMRtists’ works can, in turn, elicit suspicion, hilarity, curiosity</w:t>
      </w:r>
      <w:ins w:id="147" w:author="Bob2" w:date="2015-04-17T10:47:00Z">
        <w:r>
          <w:rPr>
            <w:rFonts w:ascii="Times New Roman" w:hAnsi="Times New Roman"/>
            <w:sz w:val="24"/>
            <w:szCs w:val="24"/>
          </w:rPr>
          <w:t>,</w:t>
        </w:r>
      </w:ins>
      <w:r w:rsidRPr="00F63CFB">
        <w:rPr>
          <w:rFonts w:ascii="Times New Roman" w:hAnsi="Times New Roman"/>
          <w:sz w:val="24"/>
          <w:szCs w:val="24"/>
        </w:rPr>
        <w:t xml:space="preserve"> and distaste when experienced out of context. If this raises issues of ‘context collapse’ (boyd and Marwick, 2011) indicative of the way media become unmoored from their original </w:t>
      </w:r>
      <w:r w:rsidRPr="00F63CFB">
        <w:rPr>
          <w:rFonts w:ascii="Times New Roman" w:hAnsi="Times New Roman"/>
          <w:sz w:val="24"/>
          <w:szCs w:val="24"/>
        </w:rPr>
        <w:lastRenderedPageBreak/>
        <w:t xml:space="preserve">circumstances and purposes online, it also raises question of cultural value; from an ASMR perspective, QVC presenters’ demonstrations of kitchenware, fan-made videogame </w:t>
      </w:r>
      <w:ins w:id="148" w:author="Bob2" w:date="2015-04-17T10:47:00Z">
        <w:r>
          <w:rPr>
            <w:rFonts w:ascii="Times New Roman" w:hAnsi="Times New Roman"/>
            <w:sz w:val="24"/>
            <w:szCs w:val="24"/>
          </w:rPr>
          <w:t>‘</w:t>
        </w:r>
      </w:ins>
      <w:del w:id="149" w:author="Bob2" w:date="2015-04-17T10:47:00Z">
        <w:r w:rsidRPr="00F63CFB" w:rsidDel="0037169F">
          <w:rPr>
            <w:rFonts w:ascii="Times New Roman" w:hAnsi="Times New Roman"/>
            <w:sz w:val="24"/>
            <w:szCs w:val="24"/>
          </w:rPr>
          <w:delText>“</w:delText>
        </w:r>
      </w:del>
      <w:r w:rsidRPr="00F63CFB">
        <w:rPr>
          <w:rFonts w:ascii="Times New Roman" w:hAnsi="Times New Roman"/>
          <w:sz w:val="24"/>
          <w:szCs w:val="24"/>
        </w:rPr>
        <w:t xml:space="preserve">Let’s </w:t>
      </w:r>
      <w:del w:id="150" w:author="Bob2" w:date="2015-04-17T10:47:00Z">
        <w:r w:rsidRPr="00F63CFB" w:rsidDel="0037169F">
          <w:rPr>
            <w:rFonts w:ascii="Times New Roman" w:hAnsi="Times New Roman"/>
            <w:sz w:val="24"/>
            <w:szCs w:val="24"/>
          </w:rPr>
          <w:delText>P</w:delText>
        </w:r>
      </w:del>
      <w:ins w:id="151" w:author="Bob2" w:date="2015-04-17T10:47:00Z">
        <w:r>
          <w:rPr>
            <w:rFonts w:ascii="Times New Roman" w:hAnsi="Times New Roman"/>
            <w:sz w:val="24"/>
            <w:szCs w:val="24"/>
          </w:rPr>
          <w:t>P</w:t>
        </w:r>
      </w:ins>
      <w:r w:rsidRPr="00F63CFB">
        <w:rPr>
          <w:rFonts w:ascii="Times New Roman" w:hAnsi="Times New Roman"/>
          <w:sz w:val="24"/>
          <w:szCs w:val="24"/>
        </w:rPr>
        <w:t>lay</w:t>
      </w:r>
      <w:del w:id="152" w:author="Bob2" w:date="2015-04-17T10:47:00Z">
        <w:r w:rsidRPr="00F63CFB" w:rsidDel="0037169F">
          <w:rPr>
            <w:rFonts w:ascii="Times New Roman" w:hAnsi="Times New Roman"/>
            <w:sz w:val="24"/>
            <w:szCs w:val="24"/>
          </w:rPr>
          <w:delText>”</w:delText>
        </w:r>
      </w:del>
      <w:ins w:id="153" w:author="Bob2" w:date="2015-04-17T10:48:00Z">
        <w:r>
          <w:rPr>
            <w:rFonts w:ascii="Times New Roman" w:hAnsi="Times New Roman"/>
            <w:sz w:val="24"/>
            <w:szCs w:val="24"/>
          </w:rPr>
          <w:t>’</w:t>
        </w:r>
      </w:ins>
      <w:r w:rsidRPr="00F63CFB">
        <w:rPr>
          <w:rFonts w:ascii="Times New Roman" w:hAnsi="Times New Roman"/>
          <w:sz w:val="24"/>
          <w:szCs w:val="24"/>
        </w:rPr>
        <w:t xml:space="preserve"> videos</w:t>
      </w:r>
      <w:ins w:id="154" w:author="Bob2" w:date="2015-04-17T10:48:00Z">
        <w:r>
          <w:rPr>
            <w:rFonts w:ascii="Times New Roman" w:hAnsi="Times New Roman"/>
            <w:sz w:val="24"/>
            <w:szCs w:val="24"/>
          </w:rPr>
          <w:t>,</w:t>
        </w:r>
      </w:ins>
      <w:r w:rsidRPr="00F63CFB">
        <w:rPr>
          <w:rFonts w:ascii="Times New Roman" w:hAnsi="Times New Roman"/>
          <w:sz w:val="24"/>
          <w:szCs w:val="24"/>
        </w:rPr>
        <w:t xml:space="preserve"> and readings of modernist poetry can prove equally valuable means of accomplishing the ‘affective labour’ of modulating moods and physiological states (Andrejevic, 201</w:t>
      </w:r>
      <w:ins w:id="155" w:author="Bob2" w:date="2015-04-17T10:49:00Z">
        <w:r>
          <w:rPr>
            <w:rFonts w:ascii="Times New Roman" w:hAnsi="Times New Roman"/>
            <w:sz w:val="24"/>
            <w:szCs w:val="24"/>
          </w:rPr>
          <w:t>1</w:t>
        </w:r>
      </w:ins>
      <w:del w:id="156" w:author="Bob2" w:date="2015-04-17T10:49:00Z">
        <w:r w:rsidRPr="00F63CFB" w:rsidDel="0037169F">
          <w:rPr>
            <w:rFonts w:ascii="Times New Roman" w:hAnsi="Times New Roman"/>
            <w:sz w:val="24"/>
            <w:szCs w:val="24"/>
          </w:rPr>
          <w:delText>0</w:delText>
        </w:r>
      </w:del>
      <w:r w:rsidRPr="00F63CFB">
        <w:rPr>
          <w:rFonts w:ascii="Times New Roman" w:hAnsi="Times New Roman"/>
          <w:sz w:val="24"/>
          <w:szCs w:val="24"/>
        </w:rPr>
        <w:t xml:space="preserve">, 89). </w:t>
      </w:r>
      <w:del w:id="157" w:author="Bob2" w:date="2015-04-17T10:49:00Z">
        <w:r w:rsidRPr="00F63CFB" w:rsidDel="0037169F">
          <w:rPr>
            <w:rFonts w:ascii="Times New Roman" w:hAnsi="Times New Roman"/>
            <w:sz w:val="24"/>
            <w:szCs w:val="24"/>
          </w:rPr>
          <w:delText xml:space="preserve"> </w:delText>
        </w:r>
      </w:del>
      <w:r w:rsidRPr="00F63CFB">
        <w:rPr>
          <w:rFonts w:ascii="Times New Roman" w:hAnsi="Times New Roman"/>
          <w:sz w:val="24"/>
          <w:szCs w:val="24"/>
        </w:rPr>
        <w:t xml:space="preserve">In this respect, ASMR culture asks us to think about the fate and function of cultural artefacts on </w:t>
      </w:r>
      <w:ins w:id="158" w:author="Bob2" w:date="2015-04-17T10:50:00Z">
        <w:r>
          <w:rPr>
            <w:rFonts w:ascii="Times New Roman" w:hAnsi="Times New Roman"/>
            <w:sz w:val="24"/>
            <w:szCs w:val="24"/>
          </w:rPr>
          <w:t xml:space="preserve">the </w:t>
        </w:r>
      </w:ins>
      <w:del w:id="159" w:author="Bob2" w:date="2015-04-17T10:50:00Z">
        <w:r w:rsidRPr="00F63CFB" w:rsidDel="0037169F">
          <w:rPr>
            <w:rFonts w:ascii="Times New Roman" w:hAnsi="Times New Roman"/>
            <w:sz w:val="24"/>
            <w:szCs w:val="24"/>
          </w:rPr>
          <w:delText>w</w:delText>
        </w:r>
      </w:del>
      <w:ins w:id="160" w:author="Bob2" w:date="2015-04-17T10:50:00Z">
        <w:r>
          <w:rPr>
            <w:rFonts w:ascii="Times New Roman" w:hAnsi="Times New Roman"/>
            <w:sz w:val="24"/>
            <w:szCs w:val="24"/>
          </w:rPr>
          <w:t>W</w:t>
        </w:r>
      </w:ins>
      <w:r w:rsidRPr="00F63CFB">
        <w:rPr>
          <w:rFonts w:ascii="Times New Roman" w:hAnsi="Times New Roman"/>
          <w:sz w:val="24"/>
          <w:szCs w:val="24"/>
        </w:rPr>
        <w:t>eb. Primed by Galloway, we might characterize its approach to cultural artefacts as cybernetic rather than hermeneutic: media become ‘inputs’ judged in terms of their ability to elicit particular affective ‘outputs’ rather than texts to be decoded. Networked digital devices, meanwhile, become tools for modulating and maintaining moods and atmospheres, creating ‘bubbles’ of pleasure, comfort</w:t>
      </w:r>
      <w:ins w:id="161" w:author="Bob2" w:date="2015-04-17T10:50:00Z">
        <w:r>
          <w:rPr>
            <w:rFonts w:ascii="Times New Roman" w:hAnsi="Times New Roman"/>
            <w:sz w:val="24"/>
            <w:szCs w:val="24"/>
          </w:rPr>
          <w:t>,</w:t>
        </w:r>
      </w:ins>
      <w:r w:rsidRPr="00F63CFB">
        <w:rPr>
          <w:rFonts w:ascii="Times New Roman" w:hAnsi="Times New Roman"/>
          <w:sz w:val="24"/>
          <w:szCs w:val="24"/>
        </w:rPr>
        <w:t xml:space="preserve"> and belonging within environments otherwise experienced as empty or oppressive. Swapping media, testimonies, theories</w:t>
      </w:r>
      <w:ins w:id="162" w:author="Bob2" w:date="2015-04-17T10:50:00Z">
        <w:r>
          <w:rPr>
            <w:rFonts w:ascii="Times New Roman" w:hAnsi="Times New Roman"/>
            <w:sz w:val="24"/>
            <w:szCs w:val="24"/>
          </w:rPr>
          <w:t>,</w:t>
        </w:r>
      </w:ins>
      <w:r w:rsidRPr="00F63CFB">
        <w:rPr>
          <w:rFonts w:ascii="Times New Roman" w:hAnsi="Times New Roman"/>
          <w:sz w:val="24"/>
          <w:szCs w:val="24"/>
        </w:rPr>
        <w:t xml:space="preserve"> and tips, ASMR ‘sufferers’ prompt us to consider the emergence of what Lauren Berlant (2011) calls ‘genres of the present’</w:t>
      </w:r>
      <w:del w:id="163" w:author="Bob2" w:date="2015-04-17T10:28:00Z">
        <w:r w:rsidRPr="00F63CFB" w:rsidDel="009769CB">
          <w:rPr>
            <w:rFonts w:ascii="Times New Roman" w:hAnsi="Times New Roman"/>
            <w:sz w:val="24"/>
            <w:szCs w:val="24"/>
          </w:rPr>
          <w:delText xml:space="preserve"> – </w:delText>
        </w:r>
      </w:del>
      <w:ins w:id="164" w:author="Bob2" w:date="2015-04-17T10:28:00Z">
        <w:r>
          <w:rPr>
            <w:rFonts w:ascii="Times New Roman" w:hAnsi="Times New Roman"/>
            <w:sz w:val="24"/>
            <w:szCs w:val="24"/>
          </w:rPr>
          <w:t>—</w:t>
        </w:r>
      </w:ins>
      <w:r w:rsidRPr="00F63CFB">
        <w:rPr>
          <w:rFonts w:ascii="Times New Roman" w:hAnsi="Times New Roman"/>
          <w:sz w:val="24"/>
          <w:szCs w:val="24"/>
        </w:rPr>
        <w:t xml:space="preserve">discursive formats and cultural practices </w:t>
      </w:r>
      <w:del w:id="165" w:author="Bob2" w:date="2015-04-17T10:50:00Z">
        <w:r w:rsidRPr="00F63CFB" w:rsidDel="0037169F">
          <w:rPr>
            <w:rFonts w:ascii="Times New Roman" w:hAnsi="Times New Roman"/>
            <w:sz w:val="24"/>
            <w:szCs w:val="24"/>
          </w:rPr>
          <w:delText xml:space="preserve">which </w:delText>
        </w:r>
      </w:del>
      <w:ins w:id="166" w:author="Bob2" w:date="2015-04-17T10:50:00Z">
        <w:r>
          <w:rPr>
            <w:rFonts w:ascii="Times New Roman" w:hAnsi="Times New Roman"/>
            <w:sz w:val="24"/>
            <w:szCs w:val="24"/>
          </w:rPr>
          <w:t xml:space="preserve">that </w:t>
        </w:r>
      </w:ins>
      <w:r w:rsidRPr="00F63CFB">
        <w:rPr>
          <w:rFonts w:ascii="Times New Roman" w:hAnsi="Times New Roman"/>
          <w:sz w:val="24"/>
          <w:szCs w:val="24"/>
        </w:rPr>
        <w:t>enable their exponents to retain a sense of continuity and community in a sociocultural landscape increasingly characterised by anxiety, precarity</w:t>
      </w:r>
      <w:ins w:id="167" w:author="Bob2" w:date="2015-04-17T10:50:00Z">
        <w:r>
          <w:rPr>
            <w:rFonts w:ascii="Times New Roman" w:hAnsi="Times New Roman"/>
            <w:sz w:val="24"/>
            <w:szCs w:val="24"/>
          </w:rPr>
          <w:t>,</w:t>
        </w:r>
      </w:ins>
      <w:r w:rsidRPr="00F63CFB">
        <w:rPr>
          <w:rFonts w:ascii="Times New Roman" w:hAnsi="Times New Roman"/>
          <w:sz w:val="24"/>
          <w:szCs w:val="24"/>
        </w:rPr>
        <w:t xml:space="preserve"> and flux. </w:t>
      </w:r>
    </w:p>
    <w:p w:rsidR="00BF5FE6" w:rsidRPr="00F63CFB" w:rsidRDefault="00BF5FE6" w:rsidP="00F63CFB">
      <w:pPr>
        <w:spacing w:line="320" w:lineRule="atLeast"/>
        <w:ind w:firstLine="720"/>
        <w:rPr>
          <w:rFonts w:ascii="Times New Roman" w:hAnsi="Times New Roman"/>
          <w:sz w:val="24"/>
          <w:szCs w:val="24"/>
        </w:rPr>
      </w:pPr>
      <w:r w:rsidRPr="00F63CFB">
        <w:rPr>
          <w:rFonts w:ascii="Times New Roman" w:hAnsi="Times New Roman"/>
          <w:sz w:val="24"/>
          <w:szCs w:val="24"/>
        </w:rPr>
        <w:t xml:space="preserve">Finally, I propose reading cultural projects in terms of the use they make of the </w:t>
      </w:r>
      <w:del w:id="168" w:author="Bob2" w:date="2015-04-17T10:50:00Z">
        <w:r w:rsidRPr="00F63CFB" w:rsidDel="0037169F">
          <w:rPr>
            <w:rFonts w:ascii="Times New Roman" w:hAnsi="Times New Roman"/>
            <w:sz w:val="24"/>
            <w:szCs w:val="24"/>
          </w:rPr>
          <w:delText>w</w:delText>
        </w:r>
      </w:del>
      <w:ins w:id="169" w:author="Bob2" w:date="2015-04-17T10:50:00Z">
        <w:r>
          <w:rPr>
            <w:rFonts w:ascii="Times New Roman" w:hAnsi="Times New Roman"/>
            <w:sz w:val="24"/>
            <w:szCs w:val="24"/>
          </w:rPr>
          <w:t>W</w:t>
        </w:r>
      </w:ins>
      <w:r w:rsidRPr="00F63CFB">
        <w:rPr>
          <w:rFonts w:ascii="Times New Roman" w:hAnsi="Times New Roman"/>
          <w:sz w:val="24"/>
          <w:szCs w:val="24"/>
        </w:rPr>
        <w:t>eb’s affordances. From this perspective, we can see ASMR culture as the product of an Internet seeking to transcend text, and it was surely Web 2.0’s move to foster the creation and dissemination of audiovisual content that allowed the varieties of acoustic (rather than, say, haptic or olfactory) experience that ‘sufferers’ recount to come to prominence. At the same time, however, ASMR culture points to the continuing privilege afforded language on a web where even nonverbal content is found and filed by way of text (the gradual rise of image- and speech-based search technologies notwithstanding). Looking back at the blogs and forums across which a discourse of ASMR developed, we can see how the project of forging a common vocabulary was both enabled and constrained by the structures, features</w:t>
      </w:r>
      <w:ins w:id="170" w:author="Bob2" w:date="2015-04-17T10:51:00Z">
        <w:r>
          <w:rPr>
            <w:rFonts w:ascii="Times New Roman" w:hAnsi="Times New Roman"/>
            <w:sz w:val="24"/>
            <w:szCs w:val="24"/>
          </w:rPr>
          <w:t>,</w:t>
        </w:r>
      </w:ins>
      <w:r w:rsidRPr="00F63CFB">
        <w:rPr>
          <w:rFonts w:ascii="Times New Roman" w:hAnsi="Times New Roman"/>
          <w:sz w:val="24"/>
          <w:szCs w:val="24"/>
        </w:rPr>
        <w:t xml:space="preserve"> and implicit logics of different online platforms. Blogs’ ‘tag clouds’, for example, now operate as records of participatory etiology at work, showing how certain terms and themes ballooned as consensus built behind them while others were doomed to remain outliers. We see</w:t>
      </w:r>
      <w:ins w:id="171" w:author="Bob2" w:date="2015-04-17T10:51:00Z">
        <w:r>
          <w:rPr>
            <w:rFonts w:ascii="Times New Roman" w:hAnsi="Times New Roman"/>
            <w:sz w:val="24"/>
            <w:szCs w:val="24"/>
          </w:rPr>
          <w:t>,</w:t>
        </w:r>
      </w:ins>
      <w:r w:rsidRPr="00F63CFB">
        <w:rPr>
          <w:rFonts w:ascii="Times New Roman" w:hAnsi="Times New Roman"/>
          <w:sz w:val="24"/>
          <w:szCs w:val="24"/>
        </w:rPr>
        <w:t xml:space="preserve"> too</w:t>
      </w:r>
      <w:ins w:id="172" w:author="Bob2" w:date="2015-04-17T10:51:00Z">
        <w:r>
          <w:rPr>
            <w:rFonts w:ascii="Times New Roman" w:hAnsi="Times New Roman"/>
            <w:sz w:val="24"/>
            <w:szCs w:val="24"/>
          </w:rPr>
          <w:t>,</w:t>
        </w:r>
      </w:ins>
      <w:r w:rsidRPr="00F63CFB">
        <w:rPr>
          <w:rFonts w:ascii="Times New Roman" w:hAnsi="Times New Roman"/>
          <w:sz w:val="24"/>
          <w:szCs w:val="24"/>
        </w:rPr>
        <w:t xml:space="preserve"> how the ASMR community continues to pursue both personal experiences and public recognition of the condition by making imaginative use of familiar tools. Thus</w:t>
      </w:r>
      <w:ins w:id="173" w:author="Bob2" w:date="2015-04-17T10:52:00Z">
        <w:r>
          <w:rPr>
            <w:rFonts w:ascii="Times New Roman" w:hAnsi="Times New Roman"/>
            <w:sz w:val="24"/>
            <w:szCs w:val="24"/>
          </w:rPr>
          <w:t>,</w:t>
        </w:r>
      </w:ins>
      <w:r w:rsidRPr="00F63CFB">
        <w:rPr>
          <w:rFonts w:ascii="Times New Roman" w:hAnsi="Times New Roman"/>
          <w:sz w:val="24"/>
          <w:szCs w:val="24"/>
        </w:rPr>
        <w:t xml:space="preserve"> Reddit’s ‘upvote’ system, conventionally used as an all-purpose measure of appreciation or interest, is, on the r/asmr ‘subreddit’, recast as a means of gauging the efficacy of different media as triggers and so refining the definition of the condition. By introducing new usage conventions</w:t>
      </w:r>
      <w:ins w:id="174" w:author="Bob2" w:date="2015-04-17T10:52:00Z">
        <w:r>
          <w:rPr>
            <w:rFonts w:ascii="Times New Roman" w:hAnsi="Times New Roman"/>
            <w:sz w:val="24"/>
            <w:szCs w:val="24"/>
          </w:rPr>
          <w:t>,</w:t>
        </w:r>
      </w:ins>
      <w:r w:rsidRPr="00F63CFB">
        <w:rPr>
          <w:rFonts w:ascii="Times New Roman" w:hAnsi="Times New Roman"/>
          <w:sz w:val="24"/>
          <w:szCs w:val="24"/>
        </w:rPr>
        <w:t xml:space="preserve"> the ASMR community has refunctioned the website’s interface as a tool of definition and quantification. Turning the same black box to innovative new ends, this strategy offers a microcosmic hint as to how other black</w:t>
      </w:r>
      <w:ins w:id="175" w:author="Bob2" w:date="2015-04-17T10:52:00Z">
        <w:r>
          <w:rPr>
            <w:rFonts w:ascii="Times New Roman" w:hAnsi="Times New Roman"/>
            <w:sz w:val="24"/>
            <w:szCs w:val="24"/>
          </w:rPr>
          <w:t>-</w:t>
        </w:r>
      </w:ins>
      <w:del w:id="176" w:author="Bob2" w:date="2015-04-17T10:52:00Z">
        <w:r w:rsidRPr="00F63CFB" w:rsidDel="0037169F">
          <w:rPr>
            <w:rFonts w:ascii="Times New Roman" w:hAnsi="Times New Roman"/>
            <w:sz w:val="24"/>
            <w:szCs w:val="24"/>
          </w:rPr>
          <w:delText xml:space="preserve"> </w:delText>
        </w:r>
      </w:del>
      <w:r w:rsidRPr="00F63CFB">
        <w:rPr>
          <w:rFonts w:ascii="Times New Roman" w:hAnsi="Times New Roman"/>
          <w:sz w:val="24"/>
          <w:szCs w:val="24"/>
        </w:rPr>
        <w:t>boxed systems might be made to yield new and strange cultural outputs.</w:t>
      </w:r>
    </w:p>
    <w:p w:rsidR="00BF5FE6" w:rsidRPr="00F63CFB" w:rsidRDefault="00BF5FE6" w:rsidP="00F63CFB">
      <w:pPr>
        <w:spacing w:line="320" w:lineRule="atLeast"/>
        <w:ind w:firstLine="720"/>
        <w:rPr>
          <w:rFonts w:ascii="Times New Roman" w:hAnsi="Times New Roman"/>
          <w:sz w:val="24"/>
          <w:szCs w:val="24"/>
        </w:rPr>
      </w:pPr>
    </w:p>
    <w:p w:rsidR="00BF5FE6" w:rsidRPr="00BF5FE6" w:rsidDel="0037169F" w:rsidRDefault="00BF5FE6" w:rsidP="0037169F">
      <w:pPr>
        <w:spacing w:line="320" w:lineRule="atLeast"/>
        <w:rPr>
          <w:del w:id="177" w:author="Bob2" w:date="2015-04-17T10:52:00Z"/>
          <w:rFonts w:ascii="Times New Roman" w:hAnsi="Times New Roman"/>
          <w:b/>
          <w:sz w:val="24"/>
          <w:szCs w:val="24"/>
          <w:rPrChange w:id="178" w:author="Bob2" w:date="2015-04-17T10:52:00Z">
            <w:rPr>
              <w:del w:id="179" w:author="Bob2" w:date="2015-04-17T10:52:00Z"/>
              <w:rFonts w:ascii="Times New Roman" w:hAnsi="Times New Roman"/>
              <w:sz w:val="24"/>
              <w:szCs w:val="24"/>
            </w:rPr>
          </w:rPrChange>
        </w:rPr>
      </w:pPr>
      <w:r w:rsidRPr="00BF5FE6">
        <w:rPr>
          <w:rFonts w:ascii="Times New Roman" w:hAnsi="Times New Roman"/>
          <w:b/>
          <w:sz w:val="24"/>
          <w:szCs w:val="24"/>
          <w:rPrChange w:id="180" w:author="Bob2" w:date="2015-04-17T10:52:00Z">
            <w:rPr>
              <w:rFonts w:ascii="Times New Roman" w:hAnsi="Times New Roman"/>
              <w:sz w:val="24"/>
              <w:szCs w:val="24"/>
            </w:rPr>
          </w:rPrChange>
        </w:rPr>
        <w:t>References</w:t>
      </w:r>
    </w:p>
    <w:p w:rsidR="00BF5FE6" w:rsidRPr="00F63CFB" w:rsidRDefault="00BF5FE6" w:rsidP="0037169F">
      <w:pPr>
        <w:spacing w:line="320" w:lineRule="atLeast"/>
        <w:rPr>
          <w:rFonts w:ascii="Times New Roman" w:hAnsi="Times New Roman"/>
          <w:sz w:val="24"/>
          <w:szCs w:val="24"/>
        </w:rPr>
      </w:pPr>
    </w:p>
    <w:p w:rsidR="00BF5FE6" w:rsidRPr="00F63CFB" w:rsidDel="0037169F" w:rsidRDefault="00BF5FE6" w:rsidP="0037169F">
      <w:pPr>
        <w:spacing w:line="320" w:lineRule="atLeast"/>
        <w:rPr>
          <w:del w:id="181" w:author="Bob2" w:date="2015-04-17T10:53:00Z"/>
          <w:rFonts w:ascii="Times New Roman" w:hAnsi="Times New Roman"/>
          <w:sz w:val="24"/>
          <w:szCs w:val="24"/>
        </w:rPr>
      </w:pPr>
      <w:r w:rsidRPr="00BF5FE6">
        <w:rPr>
          <w:rFonts w:ascii="Times New Roman" w:hAnsi="Times New Roman"/>
          <w:b/>
          <w:sz w:val="24"/>
          <w:szCs w:val="24"/>
          <w:rPrChange w:id="182" w:author="Bob2" w:date="2015-04-17T10:52:00Z">
            <w:rPr>
              <w:rFonts w:ascii="Times New Roman" w:hAnsi="Times New Roman"/>
              <w:sz w:val="24"/>
              <w:szCs w:val="24"/>
            </w:rPr>
          </w:rPrChange>
        </w:rPr>
        <w:lastRenderedPageBreak/>
        <w:t>Andrejevic, M.</w:t>
      </w:r>
      <w:r w:rsidRPr="00F63CFB">
        <w:rPr>
          <w:rFonts w:ascii="Times New Roman" w:hAnsi="Times New Roman"/>
          <w:sz w:val="24"/>
          <w:szCs w:val="24"/>
        </w:rPr>
        <w:t xml:space="preserve"> (201</w:t>
      </w:r>
      <w:del w:id="183" w:author="Bob2" w:date="2015-04-17T10:48:00Z">
        <w:r w:rsidRPr="00F63CFB" w:rsidDel="0037169F">
          <w:rPr>
            <w:rFonts w:ascii="Times New Roman" w:hAnsi="Times New Roman"/>
            <w:sz w:val="24"/>
            <w:szCs w:val="24"/>
          </w:rPr>
          <w:delText>1</w:delText>
        </w:r>
      </w:del>
      <w:ins w:id="184" w:author="Bob2" w:date="2015-04-17T10:49:00Z">
        <w:r>
          <w:rPr>
            <w:rFonts w:ascii="Times New Roman" w:hAnsi="Times New Roman"/>
            <w:sz w:val="24"/>
            <w:szCs w:val="24"/>
          </w:rPr>
          <w:t>1</w:t>
        </w:r>
      </w:ins>
      <w:r w:rsidRPr="00F63CFB">
        <w:rPr>
          <w:rFonts w:ascii="Times New Roman" w:hAnsi="Times New Roman"/>
          <w:sz w:val="24"/>
          <w:szCs w:val="24"/>
        </w:rPr>
        <w:t>). Social Network Exploitation. In Papacharissi, Z. (ed.)</w:t>
      </w:r>
      <w:ins w:id="185" w:author="Bob2" w:date="2015-04-17T10:53:00Z">
        <w:r>
          <w:rPr>
            <w:rFonts w:ascii="Times New Roman" w:hAnsi="Times New Roman"/>
            <w:sz w:val="24"/>
            <w:szCs w:val="24"/>
          </w:rPr>
          <w:t>,</w:t>
        </w:r>
      </w:ins>
      <w:r w:rsidRPr="00F63CFB">
        <w:rPr>
          <w:rFonts w:ascii="Times New Roman" w:hAnsi="Times New Roman"/>
          <w:sz w:val="24"/>
          <w:szCs w:val="24"/>
        </w:rPr>
        <w:t xml:space="preserve"> </w:t>
      </w:r>
      <w:r w:rsidRPr="00BF5FE6">
        <w:rPr>
          <w:rFonts w:ascii="Times New Roman" w:hAnsi="Times New Roman"/>
          <w:i/>
          <w:sz w:val="24"/>
          <w:szCs w:val="24"/>
          <w:rPrChange w:id="186" w:author="Bob2" w:date="2015-04-17T10:53:00Z">
            <w:rPr>
              <w:rFonts w:ascii="Times New Roman" w:hAnsi="Times New Roman"/>
              <w:sz w:val="24"/>
              <w:szCs w:val="24"/>
            </w:rPr>
          </w:rPrChange>
        </w:rPr>
        <w:t>A Networked Self</w:t>
      </w:r>
      <w:r w:rsidRPr="0037169F">
        <w:rPr>
          <w:rFonts w:ascii="Times New Roman" w:hAnsi="Times New Roman"/>
          <w:i/>
          <w:sz w:val="24"/>
          <w:szCs w:val="24"/>
        </w:rPr>
        <w:t> </w:t>
      </w:r>
      <w:r w:rsidRPr="00BF5FE6">
        <w:rPr>
          <w:rFonts w:ascii="Times New Roman" w:hAnsi="Times New Roman"/>
          <w:i/>
          <w:sz w:val="24"/>
          <w:szCs w:val="24"/>
          <w:rPrChange w:id="187" w:author="Bob2" w:date="2015-04-17T10:53:00Z">
            <w:rPr>
              <w:rFonts w:ascii="Times New Roman" w:hAnsi="Times New Roman"/>
              <w:sz w:val="24"/>
              <w:szCs w:val="24"/>
            </w:rPr>
          </w:rPrChange>
        </w:rPr>
        <w:t xml:space="preserve">: Identity, Community and Culture on Social Network Sites. </w:t>
      </w:r>
      <w:r w:rsidRPr="00F63CFB">
        <w:rPr>
          <w:rFonts w:ascii="Times New Roman" w:hAnsi="Times New Roman"/>
          <w:sz w:val="24"/>
          <w:szCs w:val="24"/>
        </w:rPr>
        <w:t>London: Routledge, pp. 82</w:t>
      </w:r>
      <w:del w:id="188" w:author="Bob2" w:date="2015-04-17T10:53:00Z">
        <w:r w:rsidRPr="00F63CFB" w:rsidDel="0037169F">
          <w:rPr>
            <w:rFonts w:ascii="Times New Roman" w:hAnsi="Times New Roman"/>
            <w:sz w:val="24"/>
            <w:szCs w:val="24"/>
          </w:rPr>
          <w:delText>-</w:delText>
        </w:r>
      </w:del>
      <w:ins w:id="189" w:author="Bob2" w:date="2015-04-17T10:53:00Z">
        <w:r>
          <w:rPr>
            <w:rFonts w:ascii="Times New Roman" w:hAnsi="Times New Roman"/>
            <w:sz w:val="24"/>
            <w:szCs w:val="24"/>
          </w:rPr>
          <w:t>–</w:t>
        </w:r>
      </w:ins>
      <w:r w:rsidRPr="00F63CFB">
        <w:rPr>
          <w:rFonts w:ascii="Times New Roman" w:hAnsi="Times New Roman"/>
          <w:sz w:val="24"/>
          <w:szCs w:val="24"/>
        </w:rPr>
        <w:t>101.</w:t>
      </w:r>
    </w:p>
    <w:p w:rsidR="00BF5FE6" w:rsidRPr="00F63CFB" w:rsidRDefault="00BF5FE6" w:rsidP="0037169F">
      <w:pPr>
        <w:spacing w:line="320" w:lineRule="atLeast"/>
        <w:rPr>
          <w:rFonts w:ascii="Times New Roman" w:hAnsi="Times New Roman"/>
          <w:sz w:val="24"/>
          <w:szCs w:val="24"/>
        </w:rPr>
      </w:pPr>
    </w:p>
    <w:p w:rsidR="00BF5FE6" w:rsidRPr="00F63CFB" w:rsidRDefault="00BF5FE6" w:rsidP="00F63CFB">
      <w:pPr>
        <w:spacing w:line="320" w:lineRule="atLeast"/>
        <w:rPr>
          <w:rFonts w:ascii="Times New Roman" w:hAnsi="Times New Roman"/>
          <w:sz w:val="24"/>
          <w:szCs w:val="24"/>
        </w:rPr>
      </w:pPr>
      <w:r w:rsidRPr="00BF5FE6">
        <w:rPr>
          <w:rFonts w:ascii="Times New Roman" w:hAnsi="Times New Roman"/>
          <w:b/>
          <w:sz w:val="24"/>
          <w:szCs w:val="24"/>
          <w:rPrChange w:id="190" w:author="Bob2" w:date="2015-04-17T10:53:00Z">
            <w:rPr>
              <w:rFonts w:ascii="Times New Roman" w:hAnsi="Times New Roman"/>
              <w:sz w:val="24"/>
              <w:szCs w:val="24"/>
            </w:rPr>
          </w:rPrChange>
        </w:rPr>
        <w:t>Berlant, L.</w:t>
      </w:r>
      <w:r w:rsidRPr="00F63CFB">
        <w:rPr>
          <w:rFonts w:ascii="Times New Roman" w:hAnsi="Times New Roman"/>
          <w:sz w:val="24"/>
          <w:szCs w:val="24"/>
        </w:rPr>
        <w:t xml:space="preserve"> (2011). </w:t>
      </w:r>
      <w:r w:rsidRPr="00BF5FE6">
        <w:rPr>
          <w:rFonts w:ascii="Times New Roman" w:hAnsi="Times New Roman"/>
          <w:i/>
          <w:iCs/>
          <w:sz w:val="24"/>
          <w:szCs w:val="24"/>
          <w:rPrChange w:id="191" w:author="Bob2" w:date="2015-04-17T10:53:00Z">
            <w:rPr>
              <w:rFonts w:ascii="Times New Roman" w:hAnsi="Times New Roman"/>
              <w:iCs/>
              <w:sz w:val="24"/>
              <w:szCs w:val="24"/>
            </w:rPr>
          </w:rPrChange>
        </w:rPr>
        <w:t>Cruel Optimism.</w:t>
      </w:r>
      <w:del w:id="192" w:author="Bob2" w:date="2015-04-17T10:53:00Z">
        <w:r w:rsidRPr="00F63CFB" w:rsidDel="0037169F">
          <w:rPr>
            <w:rFonts w:ascii="Times New Roman" w:hAnsi="Times New Roman"/>
            <w:sz w:val="24"/>
            <w:szCs w:val="24"/>
          </w:rPr>
          <w:delText xml:space="preserve"> Durham, NC:</w:delText>
        </w:r>
      </w:del>
      <w:r w:rsidRPr="00F63CFB">
        <w:rPr>
          <w:rFonts w:ascii="Times New Roman" w:hAnsi="Times New Roman"/>
          <w:sz w:val="24"/>
          <w:szCs w:val="24"/>
        </w:rPr>
        <w:t xml:space="preserve"> Duke University Press</w:t>
      </w:r>
      <w:ins w:id="193" w:author="Bob2" w:date="2015-04-17T10:53:00Z">
        <w:r>
          <w:rPr>
            <w:rFonts w:ascii="Times New Roman" w:hAnsi="Times New Roman"/>
            <w:sz w:val="24"/>
            <w:szCs w:val="24"/>
          </w:rPr>
          <w:t>, Durham, NC.</w:t>
        </w:r>
      </w:ins>
      <w:del w:id="194" w:author="Bob2" w:date="2015-04-17T10:53:00Z">
        <w:r w:rsidRPr="00F63CFB" w:rsidDel="0037169F">
          <w:rPr>
            <w:rFonts w:ascii="Times New Roman" w:hAnsi="Times New Roman"/>
            <w:sz w:val="24"/>
            <w:szCs w:val="24"/>
          </w:rPr>
          <w:delText xml:space="preserve">. </w:delText>
        </w:r>
      </w:del>
    </w:p>
    <w:p w:rsidR="00BF5FE6" w:rsidRPr="00F63CFB" w:rsidRDefault="00BF5FE6" w:rsidP="00F63CFB">
      <w:pPr>
        <w:pStyle w:val="NormalWeb"/>
        <w:spacing w:before="0" w:beforeAutospacing="0" w:after="0" w:afterAutospacing="0" w:line="320" w:lineRule="atLeast"/>
        <w:rPr>
          <w:rFonts w:ascii="Times New Roman" w:hAnsi="Times New Roman"/>
          <w:sz w:val="24"/>
          <w:szCs w:val="24"/>
        </w:rPr>
      </w:pPr>
      <w:r w:rsidRPr="00BF5FE6">
        <w:rPr>
          <w:rFonts w:ascii="Times New Roman" w:hAnsi="Times New Roman"/>
          <w:b/>
          <w:sz w:val="24"/>
          <w:szCs w:val="24"/>
          <w:rPrChange w:id="195" w:author="Bob2" w:date="2015-04-17T10:53:00Z">
            <w:rPr>
              <w:rFonts w:ascii="Times New Roman" w:hAnsi="Times New Roman"/>
              <w:sz w:val="24"/>
              <w:szCs w:val="24"/>
            </w:rPr>
          </w:rPrChange>
        </w:rPr>
        <w:t>boyd, D. and Marwick, A. E.</w:t>
      </w:r>
      <w:r w:rsidRPr="00F63CFB">
        <w:rPr>
          <w:rFonts w:ascii="Times New Roman" w:hAnsi="Times New Roman"/>
          <w:sz w:val="24"/>
          <w:szCs w:val="24"/>
        </w:rPr>
        <w:t xml:space="preserve"> (2011). I Tweet Honestly, I Tweet Passionately: Twitter Users, Context Collapse, and the Imagined Audience. </w:t>
      </w:r>
      <w:r w:rsidRPr="00880275">
        <w:rPr>
          <w:rStyle w:val="Emphasis"/>
          <w:rFonts w:ascii="Times New Roman" w:hAnsi="Times New Roman"/>
          <w:sz w:val="24"/>
          <w:szCs w:val="24"/>
        </w:rPr>
        <w:t>New Media &amp; Society</w:t>
      </w:r>
      <w:ins w:id="196" w:author="Bob2" w:date="2015-04-17T10:53:00Z">
        <w:r w:rsidRPr="00880275">
          <w:rPr>
            <w:rStyle w:val="Emphasis"/>
            <w:rFonts w:ascii="Times New Roman" w:hAnsi="Times New Roman"/>
            <w:sz w:val="24"/>
            <w:szCs w:val="24"/>
          </w:rPr>
          <w:t>,</w:t>
        </w:r>
      </w:ins>
      <w:r w:rsidRPr="00F63CFB">
        <w:rPr>
          <w:rFonts w:ascii="Times New Roman" w:hAnsi="Times New Roman"/>
          <w:sz w:val="24"/>
          <w:szCs w:val="24"/>
        </w:rPr>
        <w:t xml:space="preserve"> </w:t>
      </w:r>
      <w:r w:rsidRPr="00BF5FE6">
        <w:rPr>
          <w:rFonts w:ascii="Times New Roman" w:hAnsi="Times New Roman"/>
          <w:b/>
          <w:sz w:val="24"/>
          <w:szCs w:val="24"/>
          <w:rPrChange w:id="197" w:author="Bob2" w:date="2015-04-17T10:53:00Z">
            <w:rPr>
              <w:rFonts w:ascii="Times New Roman" w:hAnsi="Times New Roman"/>
              <w:sz w:val="24"/>
              <w:szCs w:val="24"/>
            </w:rPr>
          </w:rPrChange>
        </w:rPr>
        <w:t>13</w:t>
      </w:r>
      <w:r w:rsidRPr="00F63CFB">
        <w:rPr>
          <w:rFonts w:ascii="Times New Roman" w:hAnsi="Times New Roman"/>
          <w:sz w:val="24"/>
          <w:szCs w:val="24"/>
        </w:rPr>
        <w:t>: 114</w:t>
      </w:r>
      <w:del w:id="198" w:author="Bob2" w:date="2015-04-17T10:53:00Z">
        <w:r w:rsidRPr="00F63CFB" w:rsidDel="0037169F">
          <w:rPr>
            <w:rFonts w:ascii="Times New Roman" w:hAnsi="Times New Roman"/>
            <w:sz w:val="24"/>
            <w:szCs w:val="24"/>
          </w:rPr>
          <w:delText>-1</w:delText>
        </w:r>
      </w:del>
      <w:ins w:id="199" w:author="Bob2" w:date="2015-04-17T10:53:00Z">
        <w:r>
          <w:rPr>
            <w:rFonts w:ascii="Times New Roman" w:hAnsi="Times New Roman"/>
            <w:sz w:val="24"/>
            <w:szCs w:val="24"/>
          </w:rPr>
          <w:t>–</w:t>
        </w:r>
      </w:ins>
      <w:r w:rsidRPr="00F63CFB">
        <w:rPr>
          <w:rFonts w:ascii="Times New Roman" w:hAnsi="Times New Roman"/>
          <w:sz w:val="24"/>
          <w:szCs w:val="24"/>
        </w:rPr>
        <w:t>33.</w:t>
      </w:r>
    </w:p>
    <w:p w:rsidR="00BF5FE6" w:rsidRPr="00F63CFB" w:rsidRDefault="00BF5FE6" w:rsidP="00F63CFB">
      <w:pPr>
        <w:spacing w:line="320" w:lineRule="atLeast"/>
        <w:rPr>
          <w:rFonts w:ascii="Times New Roman" w:hAnsi="Times New Roman"/>
          <w:sz w:val="24"/>
          <w:szCs w:val="24"/>
        </w:rPr>
      </w:pPr>
      <w:r w:rsidRPr="00BF5FE6">
        <w:rPr>
          <w:rFonts w:ascii="Times New Roman" w:hAnsi="Times New Roman"/>
          <w:b/>
          <w:sz w:val="24"/>
          <w:szCs w:val="24"/>
          <w:rPrChange w:id="200" w:author="Bob2" w:date="2015-04-17T10:53:00Z">
            <w:rPr>
              <w:rFonts w:ascii="Times New Roman" w:hAnsi="Times New Roman"/>
              <w:sz w:val="24"/>
              <w:szCs w:val="24"/>
            </w:rPr>
          </w:rPrChange>
        </w:rPr>
        <w:t>Fletcher, C.</w:t>
      </w:r>
      <w:r w:rsidRPr="00F63CFB">
        <w:rPr>
          <w:rFonts w:ascii="Times New Roman" w:hAnsi="Times New Roman"/>
          <w:sz w:val="24"/>
          <w:szCs w:val="24"/>
        </w:rPr>
        <w:t xml:space="preserve"> </w:t>
      </w:r>
      <w:ins w:id="201" w:author="Bob2" w:date="2015-04-17T10:46:00Z">
        <w:r>
          <w:rPr>
            <w:rFonts w:ascii="Times New Roman" w:hAnsi="Times New Roman"/>
            <w:sz w:val="24"/>
            <w:szCs w:val="24"/>
          </w:rPr>
          <w:t xml:space="preserve">(2004). </w:t>
        </w:r>
      </w:ins>
      <w:r w:rsidRPr="00F63CFB">
        <w:rPr>
          <w:rFonts w:ascii="Times New Roman" w:hAnsi="Times New Roman"/>
          <w:sz w:val="24"/>
          <w:szCs w:val="24"/>
        </w:rPr>
        <w:t xml:space="preserve">Dystopothesia: Emplacing Environmental Sensitivities. In Howes, D. (ed.), </w:t>
      </w:r>
      <w:r w:rsidRPr="00BF5FE6">
        <w:rPr>
          <w:rFonts w:ascii="Times New Roman" w:hAnsi="Times New Roman"/>
          <w:i/>
          <w:iCs/>
          <w:sz w:val="24"/>
          <w:szCs w:val="24"/>
          <w:rPrChange w:id="202" w:author="Bob2" w:date="2015-04-17T10:54:00Z">
            <w:rPr>
              <w:rFonts w:ascii="Times New Roman" w:hAnsi="Times New Roman"/>
              <w:iCs/>
              <w:sz w:val="24"/>
              <w:szCs w:val="24"/>
            </w:rPr>
          </w:rPrChange>
        </w:rPr>
        <w:t>Empire of the Senses: The Sensual Culture Reader</w:t>
      </w:r>
      <w:r w:rsidRPr="00BF5FE6">
        <w:rPr>
          <w:rFonts w:ascii="Times New Roman" w:hAnsi="Times New Roman"/>
          <w:i/>
          <w:sz w:val="24"/>
          <w:szCs w:val="24"/>
          <w:rPrChange w:id="203" w:author="Bob2" w:date="2015-04-17T10:54:00Z">
            <w:rPr>
              <w:rFonts w:ascii="Times New Roman" w:hAnsi="Times New Roman"/>
              <w:sz w:val="24"/>
              <w:szCs w:val="24"/>
            </w:rPr>
          </w:rPrChange>
        </w:rPr>
        <w:t>.</w:t>
      </w:r>
      <w:r w:rsidRPr="00F63CFB">
        <w:rPr>
          <w:rFonts w:ascii="Times New Roman" w:hAnsi="Times New Roman"/>
          <w:sz w:val="24"/>
          <w:szCs w:val="24"/>
        </w:rPr>
        <w:t xml:space="preserve"> Oxford</w:t>
      </w:r>
      <w:del w:id="204" w:author="Bob2" w:date="2015-04-17T10:54:00Z">
        <w:r w:rsidRPr="00F63CFB" w:rsidDel="0037169F">
          <w:rPr>
            <w:rFonts w:ascii="Times New Roman" w:hAnsi="Times New Roman"/>
            <w:sz w:val="24"/>
            <w:szCs w:val="24"/>
          </w:rPr>
          <w:delText>; New York</w:delText>
        </w:r>
      </w:del>
      <w:r w:rsidRPr="00F63CFB">
        <w:rPr>
          <w:rFonts w:ascii="Times New Roman" w:hAnsi="Times New Roman"/>
          <w:sz w:val="24"/>
          <w:szCs w:val="24"/>
        </w:rPr>
        <w:t>: Berg, pp. 380</w:t>
      </w:r>
      <w:del w:id="205" w:author="Bob2" w:date="2015-04-17T10:54:00Z">
        <w:r w:rsidRPr="00F63CFB" w:rsidDel="0037169F">
          <w:rPr>
            <w:rFonts w:ascii="Times New Roman" w:hAnsi="Times New Roman"/>
            <w:sz w:val="24"/>
            <w:szCs w:val="24"/>
          </w:rPr>
          <w:delText>-3</w:delText>
        </w:r>
      </w:del>
      <w:ins w:id="206" w:author="Bob2" w:date="2015-04-17T10:54:00Z">
        <w:r>
          <w:rPr>
            <w:rFonts w:ascii="Times New Roman" w:hAnsi="Times New Roman"/>
            <w:sz w:val="24"/>
            <w:szCs w:val="24"/>
          </w:rPr>
          <w:t>–</w:t>
        </w:r>
      </w:ins>
      <w:r w:rsidRPr="00F63CFB">
        <w:rPr>
          <w:rFonts w:ascii="Times New Roman" w:hAnsi="Times New Roman"/>
          <w:sz w:val="24"/>
          <w:szCs w:val="24"/>
        </w:rPr>
        <w:t>98.</w:t>
      </w:r>
    </w:p>
    <w:p w:rsidR="00BF5FE6" w:rsidRPr="00BF5FE6" w:rsidDel="0037169F" w:rsidRDefault="00BF5FE6" w:rsidP="00F63CFB">
      <w:pPr>
        <w:spacing w:line="320" w:lineRule="atLeast"/>
        <w:rPr>
          <w:del w:id="207" w:author="Bob2" w:date="2015-04-17T10:54:00Z"/>
          <w:rFonts w:ascii="Times New Roman" w:hAnsi="Times New Roman"/>
          <w:b/>
          <w:sz w:val="24"/>
          <w:szCs w:val="24"/>
          <w:rPrChange w:id="208" w:author="Bob2" w:date="2015-04-17T10:54:00Z">
            <w:rPr>
              <w:del w:id="209" w:author="Bob2" w:date="2015-04-17T10:54:00Z"/>
              <w:rFonts w:ascii="Times New Roman" w:hAnsi="Times New Roman"/>
              <w:sz w:val="24"/>
              <w:szCs w:val="24"/>
            </w:rPr>
          </w:rPrChange>
        </w:rPr>
      </w:pPr>
    </w:p>
    <w:p w:rsidR="00BF5FE6" w:rsidRPr="00F63CFB" w:rsidRDefault="00BF5FE6" w:rsidP="00F63CFB">
      <w:pPr>
        <w:spacing w:line="320" w:lineRule="atLeast"/>
        <w:rPr>
          <w:rFonts w:ascii="Times New Roman" w:hAnsi="Times New Roman"/>
          <w:b/>
          <w:sz w:val="24"/>
          <w:szCs w:val="24"/>
        </w:rPr>
      </w:pPr>
      <w:r w:rsidRPr="00BF5FE6">
        <w:rPr>
          <w:rFonts w:ascii="Times New Roman" w:hAnsi="Times New Roman"/>
          <w:b/>
          <w:sz w:val="24"/>
          <w:szCs w:val="24"/>
          <w:rPrChange w:id="210" w:author="Bob2" w:date="2015-04-17T10:54:00Z">
            <w:rPr>
              <w:rFonts w:ascii="Times New Roman" w:hAnsi="Times New Roman"/>
              <w:sz w:val="24"/>
              <w:szCs w:val="24"/>
            </w:rPr>
          </w:rPrChange>
        </w:rPr>
        <w:t>Galloway, A. R.</w:t>
      </w:r>
      <w:r w:rsidRPr="00F63CFB">
        <w:rPr>
          <w:rFonts w:ascii="Times New Roman" w:hAnsi="Times New Roman"/>
          <w:sz w:val="24"/>
          <w:szCs w:val="24"/>
        </w:rPr>
        <w:t xml:space="preserve"> (2011). Black Box, Black Bloc. In Noys, B. (ed.), </w:t>
      </w:r>
      <w:r w:rsidRPr="00BF5FE6">
        <w:rPr>
          <w:rStyle w:val="Emphasis"/>
          <w:rFonts w:ascii="Times New Roman" w:hAnsi="Times New Roman"/>
          <w:sz w:val="24"/>
          <w:szCs w:val="24"/>
          <w:rPrChange w:id="211" w:author="Bob2" w:date="2015-04-17T10:54:00Z">
            <w:rPr>
              <w:rStyle w:val="Emphasis"/>
              <w:rFonts w:ascii="Times New Roman" w:hAnsi="Times New Roman"/>
              <w:i w:val="0"/>
              <w:sz w:val="24"/>
              <w:szCs w:val="24"/>
            </w:rPr>
          </w:rPrChange>
        </w:rPr>
        <w:t xml:space="preserve">Communization and </w:t>
      </w:r>
      <w:del w:id="212" w:author="Bob2" w:date="2015-04-17T10:54:00Z">
        <w:r w:rsidRPr="00BF5FE6" w:rsidDel="0037169F">
          <w:rPr>
            <w:rStyle w:val="Emphasis"/>
            <w:rFonts w:ascii="Times New Roman" w:hAnsi="Times New Roman"/>
            <w:sz w:val="24"/>
            <w:szCs w:val="24"/>
            <w:rPrChange w:id="213" w:author="Bob2" w:date="2015-04-17T10:54:00Z">
              <w:rPr>
                <w:rStyle w:val="Emphasis"/>
                <w:rFonts w:ascii="Times New Roman" w:hAnsi="Times New Roman"/>
                <w:i w:val="0"/>
                <w:sz w:val="24"/>
                <w:szCs w:val="24"/>
              </w:rPr>
            </w:rPrChange>
          </w:rPr>
          <w:delText>i</w:delText>
        </w:r>
      </w:del>
      <w:ins w:id="214" w:author="Bob2" w:date="2015-04-17T10:54:00Z">
        <w:r w:rsidRPr="00BF5FE6">
          <w:rPr>
            <w:rStyle w:val="Emphasis"/>
            <w:rFonts w:ascii="Times New Roman" w:hAnsi="Times New Roman"/>
            <w:sz w:val="24"/>
            <w:szCs w:val="24"/>
            <w:rPrChange w:id="215" w:author="Bob2" w:date="2015-04-17T10:54:00Z">
              <w:rPr>
                <w:rStyle w:val="Emphasis"/>
                <w:rFonts w:ascii="Times New Roman" w:hAnsi="Times New Roman"/>
                <w:i w:val="0"/>
                <w:sz w:val="24"/>
                <w:szCs w:val="24"/>
              </w:rPr>
            </w:rPrChange>
          </w:rPr>
          <w:t>I</w:t>
        </w:r>
      </w:ins>
      <w:r w:rsidRPr="00BF5FE6">
        <w:rPr>
          <w:rStyle w:val="Emphasis"/>
          <w:rFonts w:ascii="Times New Roman" w:hAnsi="Times New Roman"/>
          <w:sz w:val="24"/>
          <w:szCs w:val="24"/>
          <w:rPrChange w:id="216" w:author="Bob2" w:date="2015-04-17T10:54:00Z">
            <w:rPr>
              <w:rStyle w:val="Emphasis"/>
              <w:rFonts w:ascii="Times New Roman" w:hAnsi="Times New Roman"/>
              <w:i w:val="0"/>
              <w:sz w:val="24"/>
              <w:szCs w:val="24"/>
            </w:rPr>
          </w:rPrChange>
        </w:rPr>
        <w:t>ts Discontents: Contestation, Critique and Contemporary Struggles.</w:t>
      </w:r>
      <w:r w:rsidRPr="00F63CFB">
        <w:rPr>
          <w:rFonts w:ascii="Times New Roman" w:hAnsi="Times New Roman"/>
          <w:sz w:val="24"/>
          <w:szCs w:val="24"/>
        </w:rPr>
        <w:t xml:space="preserve"> London: Minor Compositions</w:t>
      </w:r>
      <w:ins w:id="217" w:author="Bob2" w:date="2015-04-17T10:54:00Z">
        <w:r>
          <w:rPr>
            <w:rFonts w:ascii="Times New Roman" w:hAnsi="Times New Roman"/>
            <w:sz w:val="24"/>
            <w:szCs w:val="24"/>
          </w:rPr>
          <w:t xml:space="preserve"> </w:t>
        </w:r>
      </w:ins>
      <w:r w:rsidRPr="00F63CFB">
        <w:rPr>
          <w:rFonts w:ascii="Times New Roman" w:hAnsi="Times New Roman"/>
          <w:sz w:val="24"/>
          <w:szCs w:val="24"/>
        </w:rPr>
        <w:t>/</w:t>
      </w:r>
      <w:ins w:id="218" w:author="Bob2" w:date="2015-04-17T10:54:00Z">
        <w:r>
          <w:rPr>
            <w:rFonts w:ascii="Times New Roman" w:hAnsi="Times New Roman"/>
            <w:sz w:val="24"/>
            <w:szCs w:val="24"/>
          </w:rPr>
          <w:t xml:space="preserve"> </w:t>
        </w:r>
      </w:ins>
      <w:r w:rsidRPr="00F63CFB">
        <w:rPr>
          <w:rFonts w:ascii="Times New Roman" w:hAnsi="Times New Roman"/>
          <w:sz w:val="24"/>
          <w:szCs w:val="24"/>
        </w:rPr>
        <w:t>AK Press, pp. 237</w:t>
      </w:r>
      <w:del w:id="219" w:author="Bob2" w:date="2015-04-17T10:54:00Z">
        <w:r w:rsidRPr="00F63CFB" w:rsidDel="0037169F">
          <w:rPr>
            <w:rFonts w:ascii="Times New Roman" w:hAnsi="Times New Roman"/>
            <w:sz w:val="24"/>
            <w:szCs w:val="24"/>
          </w:rPr>
          <w:delText>-2</w:delText>
        </w:r>
      </w:del>
      <w:ins w:id="220" w:author="Bob2" w:date="2015-04-17T10:54:00Z">
        <w:r>
          <w:rPr>
            <w:rFonts w:ascii="Times New Roman" w:hAnsi="Times New Roman"/>
            <w:sz w:val="24"/>
            <w:szCs w:val="24"/>
          </w:rPr>
          <w:t>–</w:t>
        </w:r>
      </w:ins>
      <w:r w:rsidRPr="00F63CFB">
        <w:rPr>
          <w:rFonts w:ascii="Times New Roman" w:hAnsi="Times New Roman"/>
          <w:sz w:val="24"/>
          <w:szCs w:val="24"/>
        </w:rPr>
        <w:t>49.</w:t>
      </w:r>
    </w:p>
    <w:p w:rsidR="00BF5FE6" w:rsidRPr="00BF5FE6" w:rsidDel="0037169F" w:rsidRDefault="00BF5FE6" w:rsidP="00F63CFB">
      <w:pPr>
        <w:spacing w:line="320" w:lineRule="atLeast"/>
        <w:rPr>
          <w:del w:id="221" w:author="Bob2" w:date="2015-04-17T10:54:00Z"/>
          <w:rFonts w:ascii="Times New Roman" w:hAnsi="Times New Roman"/>
          <w:b/>
          <w:sz w:val="24"/>
          <w:szCs w:val="24"/>
          <w:rPrChange w:id="222" w:author="Bob2" w:date="2015-04-17T10:54:00Z">
            <w:rPr>
              <w:del w:id="223" w:author="Bob2" w:date="2015-04-17T10:54:00Z"/>
              <w:rFonts w:ascii="Times New Roman" w:hAnsi="Times New Roman"/>
              <w:sz w:val="24"/>
              <w:szCs w:val="24"/>
            </w:rPr>
          </w:rPrChange>
        </w:rPr>
      </w:pPr>
    </w:p>
    <w:p w:rsidR="00BF5FE6" w:rsidRPr="00F63CFB" w:rsidRDefault="00BF5FE6" w:rsidP="00F63CFB">
      <w:pPr>
        <w:spacing w:line="320" w:lineRule="atLeast"/>
        <w:rPr>
          <w:rFonts w:ascii="Times New Roman" w:hAnsi="Times New Roman"/>
          <w:sz w:val="24"/>
          <w:szCs w:val="24"/>
        </w:rPr>
      </w:pPr>
      <w:r w:rsidRPr="00BF5FE6">
        <w:rPr>
          <w:rFonts w:ascii="Times New Roman" w:hAnsi="Times New Roman"/>
          <w:b/>
          <w:sz w:val="24"/>
          <w:szCs w:val="24"/>
          <w:rPrChange w:id="224" w:author="Bob2" w:date="2015-04-17T10:54:00Z">
            <w:rPr>
              <w:rFonts w:ascii="Times New Roman" w:hAnsi="Times New Roman"/>
              <w:sz w:val="24"/>
              <w:szCs w:val="24"/>
            </w:rPr>
          </w:rPrChange>
        </w:rPr>
        <w:t>Latour, B.</w:t>
      </w:r>
      <w:r w:rsidRPr="00F63CFB">
        <w:rPr>
          <w:rFonts w:ascii="Times New Roman" w:hAnsi="Times New Roman"/>
          <w:sz w:val="24"/>
          <w:szCs w:val="24"/>
        </w:rPr>
        <w:t xml:space="preserve"> (2005). </w:t>
      </w:r>
      <w:r w:rsidRPr="00BF5FE6">
        <w:rPr>
          <w:rFonts w:ascii="Times New Roman" w:hAnsi="Times New Roman"/>
          <w:i/>
          <w:iCs/>
          <w:sz w:val="24"/>
          <w:szCs w:val="24"/>
          <w:rPrChange w:id="225" w:author="Bob2" w:date="2015-04-17T10:54:00Z">
            <w:rPr>
              <w:rFonts w:ascii="Times New Roman" w:hAnsi="Times New Roman"/>
              <w:iCs/>
              <w:sz w:val="24"/>
              <w:szCs w:val="24"/>
            </w:rPr>
          </w:rPrChange>
        </w:rPr>
        <w:t>Reassembling the Social: An Introduction to Actor-Network-Theory</w:t>
      </w:r>
      <w:r w:rsidRPr="00BF5FE6">
        <w:rPr>
          <w:rFonts w:ascii="Times New Roman" w:hAnsi="Times New Roman"/>
          <w:i/>
          <w:sz w:val="24"/>
          <w:szCs w:val="24"/>
          <w:rPrChange w:id="226" w:author="Bob2" w:date="2015-04-17T10:54:00Z">
            <w:rPr>
              <w:rFonts w:ascii="Times New Roman" w:hAnsi="Times New Roman"/>
              <w:sz w:val="24"/>
              <w:szCs w:val="24"/>
            </w:rPr>
          </w:rPrChange>
        </w:rPr>
        <w:t>.</w:t>
      </w:r>
      <w:ins w:id="227" w:author="Bob2" w:date="2015-04-17T10:55:00Z">
        <w:r>
          <w:rPr>
            <w:rFonts w:ascii="Times New Roman" w:hAnsi="Times New Roman"/>
            <w:i/>
            <w:sz w:val="24"/>
            <w:szCs w:val="24"/>
          </w:rPr>
          <w:t xml:space="preserve"> </w:t>
        </w:r>
      </w:ins>
      <w:del w:id="228" w:author="Bob2" w:date="2015-04-17T10:54:00Z">
        <w:r w:rsidRPr="00BF5FE6" w:rsidDel="0037169F">
          <w:rPr>
            <w:rFonts w:ascii="Times New Roman" w:hAnsi="Times New Roman"/>
            <w:i/>
            <w:sz w:val="24"/>
            <w:szCs w:val="24"/>
            <w:rPrChange w:id="229" w:author="Bob2" w:date="2015-04-17T10:54:00Z">
              <w:rPr>
                <w:rFonts w:ascii="Times New Roman" w:hAnsi="Times New Roman"/>
                <w:sz w:val="24"/>
                <w:szCs w:val="24"/>
              </w:rPr>
            </w:rPrChange>
          </w:rPr>
          <w:delText xml:space="preserve"> </w:delText>
        </w:r>
        <w:r w:rsidRPr="00F63CFB" w:rsidDel="0037169F">
          <w:rPr>
            <w:rFonts w:ascii="Times New Roman" w:hAnsi="Times New Roman"/>
            <w:sz w:val="24"/>
            <w:szCs w:val="24"/>
          </w:rPr>
          <w:delText xml:space="preserve">Oxford; </w:delText>
        </w:r>
      </w:del>
      <w:del w:id="230" w:author="Bob2" w:date="2015-04-17T10:55:00Z">
        <w:r w:rsidRPr="00F63CFB" w:rsidDel="0037169F">
          <w:rPr>
            <w:rFonts w:ascii="Times New Roman" w:hAnsi="Times New Roman"/>
            <w:sz w:val="24"/>
            <w:szCs w:val="24"/>
          </w:rPr>
          <w:delText xml:space="preserve">New York: </w:delText>
        </w:r>
      </w:del>
      <w:r w:rsidRPr="00F63CFB">
        <w:rPr>
          <w:rFonts w:ascii="Times New Roman" w:hAnsi="Times New Roman"/>
          <w:sz w:val="24"/>
          <w:szCs w:val="24"/>
        </w:rPr>
        <w:t>Oxford University Press</w:t>
      </w:r>
      <w:ins w:id="231" w:author="Bob2" w:date="2015-04-17T10:55:00Z">
        <w:r>
          <w:rPr>
            <w:rFonts w:ascii="Times New Roman" w:hAnsi="Times New Roman"/>
            <w:sz w:val="24"/>
            <w:szCs w:val="24"/>
          </w:rPr>
          <w:t>, Oxford.</w:t>
        </w:r>
      </w:ins>
      <w:del w:id="232" w:author="Bob2" w:date="2015-04-17T10:55:00Z">
        <w:r w:rsidRPr="00F63CFB" w:rsidDel="0037169F">
          <w:rPr>
            <w:rFonts w:ascii="Times New Roman" w:hAnsi="Times New Roman"/>
            <w:sz w:val="24"/>
            <w:szCs w:val="24"/>
          </w:rPr>
          <w:delText xml:space="preserve">. </w:delText>
        </w:r>
      </w:del>
    </w:p>
    <w:p w:rsidR="00BF5FE6" w:rsidRPr="00BF5FE6" w:rsidDel="0037169F" w:rsidRDefault="00BF5FE6" w:rsidP="0037169F">
      <w:pPr>
        <w:spacing w:line="320" w:lineRule="atLeast"/>
        <w:rPr>
          <w:del w:id="233" w:author="Bob2" w:date="2015-04-17T10:55:00Z"/>
          <w:rFonts w:ascii="Times New Roman" w:hAnsi="Times New Roman"/>
          <w:b/>
          <w:sz w:val="24"/>
          <w:szCs w:val="24"/>
          <w:rPrChange w:id="234" w:author="Bob2" w:date="2015-04-17T10:55:00Z">
            <w:rPr>
              <w:del w:id="235" w:author="Bob2" w:date="2015-04-17T10:55:00Z"/>
              <w:rFonts w:ascii="Times New Roman" w:hAnsi="Times New Roman"/>
              <w:sz w:val="24"/>
              <w:szCs w:val="24"/>
            </w:rPr>
          </w:rPrChange>
        </w:rPr>
      </w:pPr>
    </w:p>
    <w:p w:rsidR="00BF5FE6" w:rsidRPr="00F63CFB" w:rsidDel="0037169F" w:rsidRDefault="00BF5FE6" w:rsidP="0037169F">
      <w:pPr>
        <w:spacing w:line="320" w:lineRule="atLeast"/>
        <w:rPr>
          <w:del w:id="236" w:author="Bob2" w:date="2015-04-17T10:55:00Z"/>
          <w:rFonts w:ascii="Times New Roman" w:hAnsi="Times New Roman"/>
          <w:sz w:val="24"/>
          <w:szCs w:val="24"/>
        </w:rPr>
      </w:pPr>
      <w:r w:rsidRPr="00BF5FE6">
        <w:rPr>
          <w:rFonts w:ascii="Times New Roman" w:hAnsi="Times New Roman"/>
          <w:b/>
          <w:sz w:val="24"/>
          <w:szCs w:val="24"/>
          <w:rPrChange w:id="237" w:author="Bob2" w:date="2015-04-17T10:55:00Z">
            <w:rPr>
              <w:rFonts w:ascii="Times New Roman" w:hAnsi="Times New Roman"/>
              <w:sz w:val="24"/>
              <w:szCs w:val="24"/>
            </w:rPr>
          </w:rPrChange>
        </w:rPr>
        <w:t>Rosenman, E. B.</w:t>
      </w:r>
      <w:r w:rsidRPr="00F63CFB">
        <w:rPr>
          <w:rFonts w:ascii="Times New Roman" w:hAnsi="Times New Roman"/>
          <w:sz w:val="24"/>
          <w:szCs w:val="24"/>
        </w:rPr>
        <w:t xml:space="preserve"> (2003). </w:t>
      </w:r>
      <w:r w:rsidRPr="00BF5FE6">
        <w:rPr>
          <w:rFonts w:ascii="Times New Roman" w:hAnsi="Times New Roman"/>
          <w:i/>
          <w:iCs/>
          <w:sz w:val="24"/>
          <w:szCs w:val="24"/>
          <w:rPrChange w:id="238" w:author="Bob2" w:date="2015-04-17T10:55:00Z">
            <w:rPr>
              <w:rFonts w:ascii="Times New Roman" w:hAnsi="Times New Roman"/>
              <w:iCs/>
              <w:sz w:val="24"/>
              <w:szCs w:val="24"/>
            </w:rPr>
          </w:rPrChange>
        </w:rPr>
        <w:t>Unauthorized Pleasures: Accounts of Victorian Erotic Experience</w:t>
      </w:r>
      <w:r w:rsidRPr="00BF5FE6">
        <w:rPr>
          <w:rFonts w:ascii="Times New Roman" w:hAnsi="Times New Roman"/>
          <w:i/>
          <w:sz w:val="24"/>
          <w:szCs w:val="24"/>
          <w:rPrChange w:id="239" w:author="Bob2" w:date="2015-04-17T10:55:00Z">
            <w:rPr>
              <w:rFonts w:ascii="Times New Roman" w:hAnsi="Times New Roman"/>
              <w:sz w:val="24"/>
              <w:szCs w:val="24"/>
            </w:rPr>
          </w:rPrChange>
        </w:rPr>
        <w:t>.</w:t>
      </w:r>
      <w:del w:id="240" w:author="Bob2" w:date="2015-04-17T10:55:00Z">
        <w:r w:rsidRPr="00BF5FE6" w:rsidDel="0037169F">
          <w:rPr>
            <w:rFonts w:ascii="Times New Roman" w:hAnsi="Times New Roman"/>
            <w:i/>
            <w:sz w:val="24"/>
            <w:szCs w:val="24"/>
            <w:rPrChange w:id="241" w:author="Bob2" w:date="2015-04-17T10:55:00Z">
              <w:rPr>
                <w:rFonts w:ascii="Times New Roman" w:hAnsi="Times New Roman"/>
                <w:sz w:val="24"/>
                <w:szCs w:val="24"/>
              </w:rPr>
            </w:rPrChange>
          </w:rPr>
          <w:delText xml:space="preserve"> </w:delText>
        </w:r>
        <w:r w:rsidRPr="00F63CFB" w:rsidDel="0037169F">
          <w:rPr>
            <w:rFonts w:ascii="Times New Roman" w:hAnsi="Times New Roman"/>
            <w:sz w:val="24"/>
            <w:szCs w:val="24"/>
          </w:rPr>
          <w:delText>Ithaca:</w:delText>
        </w:r>
      </w:del>
      <w:r w:rsidRPr="00F63CFB">
        <w:rPr>
          <w:rFonts w:ascii="Times New Roman" w:hAnsi="Times New Roman"/>
          <w:sz w:val="24"/>
          <w:szCs w:val="24"/>
        </w:rPr>
        <w:t xml:space="preserve"> Cornell University Press</w:t>
      </w:r>
      <w:ins w:id="242" w:author="Bob2" w:date="2015-04-17T10:55:00Z">
        <w:r>
          <w:rPr>
            <w:rFonts w:ascii="Times New Roman" w:hAnsi="Times New Roman"/>
            <w:sz w:val="24"/>
            <w:szCs w:val="24"/>
          </w:rPr>
          <w:t>, Ithaca, NY.</w:t>
        </w:r>
      </w:ins>
      <w:del w:id="243" w:author="Bob2" w:date="2015-04-17T10:55:00Z">
        <w:r w:rsidRPr="00F63CFB" w:rsidDel="0037169F">
          <w:rPr>
            <w:rFonts w:ascii="Times New Roman" w:hAnsi="Times New Roman"/>
            <w:sz w:val="24"/>
            <w:szCs w:val="24"/>
          </w:rPr>
          <w:delText>.</w:delText>
        </w:r>
      </w:del>
    </w:p>
    <w:p w:rsidR="00BF5FE6" w:rsidRPr="00F63CFB" w:rsidRDefault="00BF5FE6" w:rsidP="0037169F">
      <w:pPr>
        <w:spacing w:line="320" w:lineRule="atLeast"/>
        <w:rPr>
          <w:rFonts w:ascii="Times New Roman" w:hAnsi="Times New Roman"/>
          <w:sz w:val="24"/>
          <w:szCs w:val="24"/>
        </w:rPr>
      </w:pPr>
    </w:p>
    <w:p w:rsidR="00BF5FE6" w:rsidRPr="00F63CFB" w:rsidDel="0037169F" w:rsidRDefault="00BF5FE6" w:rsidP="0037169F">
      <w:pPr>
        <w:spacing w:line="320" w:lineRule="atLeast"/>
        <w:rPr>
          <w:del w:id="244" w:author="Bob2" w:date="2015-04-17T10:55:00Z"/>
          <w:rFonts w:ascii="Times New Roman" w:hAnsi="Times New Roman"/>
          <w:sz w:val="24"/>
          <w:szCs w:val="24"/>
        </w:rPr>
      </w:pPr>
      <w:r w:rsidRPr="00BF5FE6">
        <w:rPr>
          <w:rFonts w:ascii="Times New Roman" w:hAnsi="Times New Roman"/>
          <w:b/>
          <w:sz w:val="24"/>
          <w:szCs w:val="24"/>
          <w:rPrChange w:id="245" w:author="Bob2" w:date="2015-04-17T10:55:00Z">
            <w:rPr>
              <w:rFonts w:ascii="Times New Roman" w:hAnsi="Times New Roman"/>
              <w:sz w:val="24"/>
              <w:szCs w:val="24"/>
            </w:rPr>
          </w:rPrChange>
        </w:rPr>
        <w:t>Zielinski, S.</w:t>
      </w:r>
      <w:r w:rsidRPr="00F63CFB">
        <w:rPr>
          <w:rFonts w:ascii="Times New Roman" w:hAnsi="Times New Roman"/>
          <w:sz w:val="24"/>
          <w:szCs w:val="24"/>
        </w:rPr>
        <w:t xml:space="preserve"> (2006). </w:t>
      </w:r>
      <w:r w:rsidRPr="00BF5FE6">
        <w:rPr>
          <w:rFonts w:ascii="Times New Roman" w:hAnsi="Times New Roman"/>
          <w:i/>
          <w:iCs/>
          <w:sz w:val="24"/>
          <w:szCs w:val="24"/>
          <w:rPrChange w:id="246" w:author="Bob2" w:date="2015-04-17T10:55:00Z">
            <w:rPr>
              <w:rFonts w:ascii="Times New Roman" w:hAnsi="Times New Roman"/>
              <w:iCs/>
              <w:sz w:val="24"/>
              <w:szCs w:val="24"/>
            </w:rPr>
          </w:rPrChange>
        </w:rPr>
        <w:t>Deep Time of the Media: Toward an Archaeology of Hearing and Seeing by Technical Means</w:t>
      </w:r>
      <w:r w:rsidRPr="00BF5FE6">
        <w:rPr>
          <w:rFonts w:ascii="Times New Roman" w:hAnsi="Times New Roman"/>
          <w:i/>
          <w:sz w:val="24"/>
          <w:szCs w:val="24"/>
          <w:rPrChange w:id="247" w:author="Bob2" w:date="2015-04-17T10:55:00Z">
            <w:rPr>
              <w:rFonts w:ascii="Times New Roman" w:hAnsi="Times New Roman"/>
              <w:sz w:val="24"/>
              <w:szCs w:val="24"/>
            </w:rPr>
          </w:rPrChange>
        </w:rPr>
        <w:t>.</w:t>
      </w:r>
      <w:ins w:id="248" w:author="Bob2" w:date="2015-04-17T10:55:00Z">
        <w:r>
          <w:rPr>
            <w:rFonts w:ascii="Times New Roman" w:hAnsi="Times New Roman"/>
            <w:i/>
            <w:sz w:val="24"/>
            <w:szCs w:val="24"/>
          </w:rPr>
          <w:t xml:space="preserve"> </w:t>
        </w:r>
      </w:ins>
      <w:del w:id="249" w:author="Bob2" w:date="2015-04-17T10:55:00Z">
        <w:r w:rsidRPr="00F63CFB" w:rsidDel="0037169F">
          <w:rPr>
            <w:rFonts w:ascii="Times New Roman" w:hAnsi="Times New Roman"/>
            <w:sz w:val="24"/>
            <w:szCs w:val="24"/>
          </w:rPr>
          <w:delText xml:space="preserve"> Cambridge, Mass: </w:delText>
        </w:r>
      </w:del>
      <w:r w:rsidRPr="00F63CFB">
        <w:rPr>
          <w:rFonts w:ascii="Times New Roman" w:hAnsi="Times New Roman"/>
          <w:sz w:val="24"/>
          <w:szCs w:val="24"/>
        </w:rPr>
        <w:t>MIT Press</w:t>
      </w:r>
      <w:ins w:id="250" w:author="Bob2" w:date="2015-04-17T10:55:00Z">
        <w:r>
          <w:rPr>
            <w:rFonts w:ascii="Times New Roman" w:hAnsi="Times New Roman"/>
            <w:sz w:val="24"/>
            <w:szCs w:val="24"/>
          </w:rPr>
          <w:t>, Cambridge, MA.</w:t>
        </w:r>
      </w:ins>
      <w:del w:id="251" w:author="Bob2" w:date="2015-04-17T10:55:00Z">
        <w:r w:rsidRPr="00F63CFB" w:rsidDel="0037169F">
          <w:rPr>
            <w:rFonts w:ascii="Times New Roman" w:hAnsi="Times New Roman"/>
            <w:sz w:val="24"/>
            <w:szCs w:val="24"/>
          </w:rPr>
          <w:delText>.</w:delText>
        </w:r>
      </w:del>
    </w:p>
    <w:p w:rsidR="00BF5FE6" w:rsidRPr="00F63CFB" w:rsidRDefault="00BF5FE6" w:rsidP="0037169F">
      <w:pPr>
        <w:spacing w:line="320" w:lineRule="atLeast"/>
        <w:rPr>
          <w:rFonts w:ascii="Times New Roman" w:hAnsi="Times New Roman"/>
          <w:sz w:val="24"/>
          <w:szCs w:val="24"/>
        </w:rPr>
      </w:pPr>
    </w:p>
    <w:p w:rsidR="00BF5FE6" w:rsidRPr="00F63CFB" w:rsidRDefault="00BF5FE6" w:rsidP="00F63CFB">
      <w:pPr>
        <w:spacing w:line="320" w:lineRule="atLeast"/>
        <w:ind w:firstLine="720"/>
        <w:rPr>
          <w:rFonts w:ascii="Times New Roman" w:hAnsi="Times New Roman"/>
          <w:sz w:val="24"/>
          <w:szCs w:val="24"/>
        </w:rPr>
      </w:pPr>
    </w:p>
    <w:p w:rsidR="00BF5FE6" w:rsidRPr="00F63CFB" w:rsidRDefault="00BF5FE6" w:rsidP="00F63CFB">
      <w:pPr>
        <w:spacing w:line="320" w:lineRule="atLeast"/>
        <w:ind w:firstLine="720"/>
        <w:rPr>
          <w:rFonts w:ascii="Times New Roman" w:hAnsi="Times New Roman"/>
          <w:sz w:val="24"/>
          <w:szCs w:val="24"/>
        </w:rPr>
      </w:pPr>
    </w:p>
    <w:p w:rsidR="00BF5FE6" w:rsidRDefault="00BF5FE6" w:rsidP="00F63CFB">
      <w:pPr>
        <w:spacing w:line="320" w:lineRule="atLeast"/>
        <w:rPr>
          <w:ins w:id="252" w:author="Bob2" w:date="2015-04-17T10:56:00Z"/>
          <w:rFonts w:ascii="Times New Roman" w:hAnsi="Times New Roman"/>
          <w:b/>
          <w:sz w:val="24"/>
          <w:szCs w:val="24"/>
        </w:rPr>
      </w:pPr>
      <w:r w:rsidRPr="00F63CFB">
        <w:rPr>
          <w:rFonts w:ascii="Times New Roman" w:hAnsi="Times New Roman"/>
          <w:b/>
          <w:sz w:val="24"/>
          <w:szCs w:val="24"/>
        </w:rPr>
        <w:t>Paper 2</w:t>
      </w:r>
    </w:p>
    <w:p w:rsidR="00BF5FE6" w:rsidRPr="00F63CFB" w:rsidRDefault="00BF5FE6" w:rsidP="00F63CFB">
      <w:pPr>
        <w:numPr>
          <w:ins w:id="253" w:author="Bob2" w:date="2015-04-17T10:56:00Z"/>
        </w:numPr>
        <w:spacing w:line="320" w:lineRule="atLeast"/>
        <w:rPr>
          <w:rFonts w:ascii="Times New Roman" w:hAnsi="Times New Roman"/>
          <w:b/>
          <w:sz w:val="24"/>
          <w:szCs w:val="24"/>
        </w:rPr>
      </w:pPr>
      <w:del w:id="254" w:author="Bob2" w:date="2015-04-17T10:55:00Z">
        <w:r w:rsidRPr="00F63CFB" w:rsidDel="0037169F">
          <w:rPr>
            <w:rFonts w:ascii="Times New Roman" w:hAnsi="Times New Roman"/>
            <w:b/>
            <w:sz w:val="24"/>
            <w:szCs w:val="24"/>
          </w:rPr>
          <w:delText>.</w:delText>
        </w:r>
      </w:del>
    </w:p>
    <w:p w:rsidR="00BF5FE6" w:rsidRPr="00BF5FE6" w:rsidDel="0037169F" w:rsidRDefault="00BF5FE6">
      <w:pPr>
        <w:spacing w:line="320" w:lineRule="atLeast"/>
        <w:rPr>
          <w:del w:id="255" w:author="Bob2" w:date="2015-04-17T10:56:00Z"/>
          <w:rFonts w:ascii="Times New Roman" w:hAnsi="Times New Roman"/>
          <w:b/>
          <w:sz w:val="24"/>
          <w:szCs w:val="24"/>
          <w:rPrChange w:id="256" w:author="Bob2" w:date="2015-04-17T10:56:00Z">
            <w:rPr>
              <w:del w:id="257" w:author="Bob2" w:date="2015-04-17T10:56:00Z"/>
              <w:rFonts w:ascii="Times New Roman" w:hAnsi="Times New Roman"/>
              <w:sz w:val="24"/>
              <w:szCs w:val="24"/>
            </w:rPr>
          </w:rPrChange>
        </w:rPr>
        <w:pPrChange w:id="258" w:author="Bob2" w:date="2015-04-17T10:56:00Z">
          <w:pPr>
            <w:spacing w:line="320" w:lineRule="atLeast"/>
            <w:ind w:firstLine="720"/>
          </w:pPr>
        </w:pPrChange>
      </w:pPr>
      <w:del w:id="259" w:author="Bob2" w:date="2015-04-17T10:56:00Z">
        <w:r w:rsidRPr="00BF5FE6" w:rsidDel="0037169F">
          <w:rPr>
            <w:rFonts w:ascii="Times New Roman" w:hAnsi="Times New Roman"/>
            <w:b/>
            <w:sz w:val="24"/>
            <w:szCs w:val="24"/>
            <w:rPrChange w:id="260" w:author="Bob2" w:date="2015-04-17T10:56:00Z">
              <w:rPr>
                <w:rFonts w:ascii="Times New Roman" w:hAnsi="Times New Roman"/>
                <w:sz w:val="24"/>
                <w:szCs w:val="24"/>
              </w:rPr>
            </w:rPrChange>
          </w:rPr>
          <w:delText>“</w:delText>
        </w:r>
      </w:del>
      <w:r w:rsidRPr="00BF5FE6">
        <w:rPr>
          <w:rFonts w:ascii="Times New Roman" w:hAnsi="Times New Roman"/>
          <w:b/>
          <w:sz w:val="24"/>
          <w:szCs w:val="24"/>
          <w:rPrChange w:id="261" w:author="Bob2" w:date="2015-04-17T10:56:00Z">
            <w:rPr>
              <w:rFonts w:ascii="Times New Roman" w:hAnsi="Times New Roman"/>
              <w:sz w:val="24"/>
              <w:szCs w:val="24"/>
            </w:rPr>
          </w:rPrChange>
        </w:rPr>
        <w:t>Literature, E-Health</w:t>
      </w:r>
      <w:ins w:id="262" w:author="Bob2" w:date="2015-04-17T10:56:00Z">
        <w:r w:rsidRPr="00BF5FE6">
          <w:rPr>
            <w:rFonts w:ascii="Times New Roman" w:hAnsi="Times New Roman"/>
            <w:b/>
            <w:sz w:val="24"/>
            <w:szCs w:val="24"/>
            <w:rPrChange w:id="263" w:author="Bob2" w:date="2015-04-17T10:56:00Z">
              <w:rPr>
                <w:rFonts w:ascii="Times New Roman" w:hAnsi="Times New Roman"/>
                <w:sz w:val="24"/>
                <w:szCs w:val="24"/>
              </w:rPr>
            </w:rPrChange>
          </w:rPr>
          <w:t>,</w:t>
        </w:r>
      </w:ins>
      <w:r w:rsidRPr="00BF5FE6">
        <w:rPr>
          <w:rFonts w:ascii="Times New Roman" w:hAnsi="Times New Roman"/>
          <w:b/>
          <w:sz w:val="24"/>
          <w:szCs w:val="24"/>
          <w:rPrChange w:id="264" w:author="Bob2" w:date="2015-04-17T10:56:00Z">
            <w:rPr>
              <w:rFonts w:ascii="Times New Roman" w:hAnsi="Times New Roman"/>
              <w:sz w:val="24"/>
              <w:szCs w:val="24"/>
            </w:rPr>
          </w:rPrChange>
        </w:rPr>
        <w:t xml:space="preserve"> and the Black-Boxed Self</w:t>
      </w:r>
      <w:del w:id="265" w:author="Bob2" w:date="2015-04-17T10:56:00Z">
        <w:r w:rsidRPr="00BF5FE6" w:rsidDel="0037169F">
          <w:rPr>
            <w:rFonts w:ascii="Times New Roman" w:hAnsi="Times New Roman"/>
            <w:b/>
            <w:sz w:val="24"/>
            <w:szCs w:val="24"/>
            <w:rPrChange w:id="266" w:author="Bob2" w:date="2015-04-17T10:56:00Z">
              <w:rPr>
                <w:rFonts w:ascii="Times New Roman" w:hAnsi="Times New Roman"/>
                <w:sz w:val="24"/>
                <w:szCs w:val="24"/>
              </w:rPr>
            </w:rPrChange>
          </w:rPr>
          <w:delText>”</w:delText>
        </w:r>
      </w:del>
    </w:p>
    <w:p w:rsidR="00BF5FE6" w:rsidRPr="00F63CFB" w:rsidRDefault="00BF5FE6">
      <w:pPr>
        <w:spacing w:line="320" w:lineRule="atLeast"/>
        <w:rPr>
          <w:rFonts w:ascii="Times New Roman" w:hAnsi="Times New Roman"/>
          <w:sz w:val="24"/>
          <w:szCs w:val="24"/>
        </w:rPr>
        <w:pPrChange w:id="267" w:author="Bob2" w:date="2015-04-17T10:56:00Z">
          <w:pPr>
            <w:spacing w:line="320" w:lineRule="atLeast"/>
            <w:ind w:firstLine="720"/>
          </w:pPr>
        </w:pPrChange>
      </w:pPr>
    </w:p>
    <w:p w:rsidR="00BF5FE6" w:rsidRPr="00F63CFB" w:rsidRDefault="00BF5FE6" w:rsidP="00F63CFB">
      <w:pPr>
        <w:spacing w:line="320" w:lineRule="atLeast"/>
        <w:rPr>
          <w:rFonts w:ascii="Times New Roman" w:hAnsi="Times New Roman"/>
          <w:sz w:val="24"/>
          <w:szCs w:val="24"/>
        </w:rPr>
      </w:pPr>
      <w:del w:id="268" w:author="Bob2" w:date="2015-04-17T10:56:00Z">
        <w:r w:rsidRPr="00F63CFB" w:rsidDel="0037169F">
          <w:rPr>
            <w:rFonts w:ascii="Times New Roman" w:hAnsi="Times New Roman"/>
            <w:sz w:val="24"/>
            <w:szCs w:val="24"/>
          </w:rPr>
          <w:delText xml:space="preserve">Rebecca </w:delText>
        </w:r>
      </w:del>
      <w:r w:rsidRPr="00F63CFB">
        <w:rPr>
          <w:rFonts w:ascii="Times New Roman" w:hAnsi="Times New Roman"/>
          <w:sz w:val="24"/>
          <w:szCs w:val="24"/>
        </w:rPr>
        <w:t>Roach</w:t>
      </w:r>
      <w:ins w:id="269" w:author="Bob2" w:date="2015-04-17T10:57:00Z">
        <w:r>
          <w:rPr>
            <w:rFonts w:ascii="Times New Roman" w:hAnsi="Times New Roman"/>
            <w:sz w:val="24"/>
            <w:szCs w:val="24"/>
          </w:rPr>
          <w:t>,</w:t>
        </w:r>
      </w:ins>
      <w:ins w:id="270" w:author="Bob2" w:date="2015-04-17T10:56:00Z">
        <w:r>
          <w:rPr>
            <w:rFonts w:ascii="Times New Roman" w:hAnsi="Times New Roman"/>
            <w:sz w:val="24"/>
            <w:szCs w:val="24"/>
          </w:rPr>
          <w:t xml:space="preserve"> R.</w:t>
        </w:r>
      </w:ins>
    </w:p>
    <w:p w:rsidR="00BF5FE6" w:rsidRPr="00F63CFB" w:rsidRDefault="00BF5FE6" w:rsidP="00F63CFB">
      <w:pPr>
        <w:spacing w:line="320" w:lineRule="atLeast"/>
        <w:rPr>
          <w:rFonts w:ascii="Times New Roman" w:hAnsi="Times New Roman"/>
          <w:sz w:val="24"/>
          <w:szCs w:val="24"/>
        </w:rPr>
      </w:pPr>
      <w:r w:rsidRPr="00F63CFB">
        <w:rPr>
          <w:rFonts w:ascii="Times New Roman" w:hAnsi="Times New Roman"/>
          <w:sz w:val="24"/>
          <w:szCs w:val="24"/>
        </w:rPr>
        <w:t>King’s College London</w:t>
      </w:r>
    </w:p>
    <w:p w:rsidR="00BF5FE6" w:rsidRPr="00F63CFB" w:rsidRDefault="00BF5FE6" w:rsidP="00F63CFB">
      <w:pPr>
        <w:spacing w:line="320" w:lineRule="atLeast"/>
        <w:ind w:firstLine="720"/>
        <w:rPr>
          <w:rFonts w:ascii="Times New Roman" w:hAnsi="Times New Roman"/>
          <w:sz w:val="24"/>
          <w:szCs w:val="24"/>
        </w:rPr>
      </w:pPr>
    </w:p>
    <w:p w:rsidR="00BF5FE6" w:rsidRPr="00F63CFB" w:rsidRDefault="00BF5FE6" w:rsidP="00E80086">
      <w:pPr>
        <w:spacing w:line="320" w:lineRule="atLeast"/>
        <w:ind w:left="1440"/>
        <w:rPr>
          <w:rFonts w:ascii="Times New Roman" w:hAnsi="Times New Roman"/>
          <w:sz w:val="24"/>
          <w:szCs w:val="24"/>
        </w:rPr>
        <w:pPrChange w:id="271" w:author="Bob2" w:date="2015-05-03T23:12:00Z">
          <w:pPr>
            <w:spacing w:line="320" w:lineRule="atLeast"/>
          </w:pPr>
        </w:pPrChange>
      </w:pPr>
      <w:r w:rsidRPr="00F63CFB">
        <w:rPr>
          <w:rFonts w:ascii="Times New Roman" w:hAnsi="Times New Roman"/>
          <w:sz w:val="24"/>
          <w:szCs w:val="24"/>
        </w:rPr>
        <w:t xml:space="preserve">It is thus today no longer a question simply of the enemy’s black box, but the black boxing of the self, of any node contained in a network of interaction. The enemy’s machine is not simply a device in a German airplane, it is ourselves: a call center employee, a card reader at a security checkpoint, a piece of software, a genetic sequence, a hospital patient. The black box is no longer a cipher waiting to be unveiled and decoded, it is a function defined exclusively through its inputs and outputs. </w:t>
      </w:r>
    </w:p>
    <w:p w:rsidR="00BF5FE6" w:rsidRPr="00F63CFB" w:rsidDel="0037169F" w:rsidRDefault="00BF5FE6" w:rsidP="00E80086">
      <w:pPr>
        <w:spacing w:line="320" w:lineRule="atLeast"/>
        <w:ind w:left="1440"/>
        <w:rPr>
          <w:del w:id="272" w:author="Bob2" w:date="2015-04-17T10:58:00Z"/>
          <w:rFonts w:ascii="Times New Roman" w:hAnsi="Times New Roman"/>
          <w:sz w:val="24"/>
          <w:szCs w:val="24"/>
        </w:rPr>
        <w:pPrChange w:id="273" w:author="Bob2" w:date="2015-05-03T23:12:00Z">
          <w:pPr>
            <w:spacing w:line="320" w:lineRule="atLeast"/>
            <w:ind w:left="720"/>
          </w:pPr>
        </w:pPrChange>
      </w:pPr>
      <w:ins w:id="274" w:author="Bob2" w:date="2015-04-17T10:57:00Z">
        <w:r>
          <w:rPr>
            <w:rFonts w:ascii="Times New Roman" w:hAnsi="Times New Roman"/>
            <w:sz w:val="24"/>
            <w:szCs w:val="24"/>
          </w:rPr>
          <w:t>—</w:t>
        </w:r>
      </w:ins>
      <w:del w:id="275" w:author="Bob2" w:date="2015-04-17T10:57:00Z">
        <w:r w:rsidRPr="00F63CFB" w:rsidDel="0037169F">
          <w:rPr>
            <w:rFonts w:ascii="Times New Roman" w:hAnsi="Times New Roman"/>
            <w:sz w:val="24"/>
            <w:szCs w:val="24"/>
          </w:rPr>
          <w:delText>(</w:delText>
        </w:r>
      </w:del>
      <w:r w:rsidRPr="00F63CFB">
        <w:rPr>
          <w:rFonts w:ascii="Times New Roman" w:hAnsi="Times New Roman"/>
          <w:sz w:val="24"/>
          <w:szCs w:val="24"/>
        </w:rPr>
        <w:t>Galloway</w:t>
      </w:r>
      <w:ins w:id="276" w:author="Bob2" w:date="2015-04-17T10:58:00Z">
        <w:r>
          <w:rPr>
            <w:rFonts w:ascii="Times New Roman" w:hAnsi="Times New Roman"/>
            <w:sz w:val="24"/>
            <w:szCs w:val="24"/>
          </w:rPr>
          <w:t>,</w:t>
        </w:r>
      </w:ins>
      <w:r w:rsidRPr="00F63CFB">
        <w:rPr>
          <w:rFonts w:ascii="Times New Roman" w:hAnsi="Times New Roman"/>
          <w:sz w:val="24"/>
          <w:szCs w:val="24"/>
        </w:rPr>
        <w:t xml:space="preserve"> 2011, 243</w:t>
      </w:r>
      <w:del w:id="277" w:author="Bob2" w:date="2015-04-17T10:57:00Z">
        <w:r w:rsidRPr="00F63CFB" w:rsidDel="0037169F">
          <w:rPr>
            <w:rFonts w:ascii="Times New Roman" w:hAnsi="Times New Roman"/>
            <w:sz w:val="24"/>
            <w:szCs w:val="24"/>
          </w:rPr>
          <w:delText>)</w:delText>
        </w:r>
      </w:del>
    </w:p>
    <w:p w:rsidR="00BF5FE6" w:rsidRPr="00F63CFB" w:rsidRDefault="00BF5FE6" w:rsidP="00E80086">
      <w:pPr>
        <w:spacing w:line="320" w:lineRule="atLeast"/>
        <w:ind w:left="1440"/>
        <w:rPr>
          <w:rFonts w:ascii="Times New Roman" w:hAnsi="Times New Roman"/>
          <w:sz w:val="24"/>
          <w:szCs w:val="24"/>
        </w:rPr>
        <w:pPrChange w:id="278" w:author="Bob2" w:date="2015-05-03T23:12:00Z">
          <w:pPr>
            <w:spacing w:line="320" w:lineRule="atLeast"/>
            <w:ind w:left="720"/>
          </w:pPr>
        </w:pPrChange>
      </w:pPr>
    </w:p>
    <w:p w:rsidR="00BF5FE6" w:rsidRPr="00F63CFB" w:rsidRDefault="00BF5FE6" w:rsidP="00F63CFB">
      <w:pPr>
        <w:spacing w:line="320" w:lineRule="atLeast"/>
        <w:ind w:firstLine="720"/>
        <w:rPr>
          <w:rFonts w:ascii="Times New Roman" w:hAnsi="Times New Roman"/>
          <w:sz w:val="24"/>
          <w:szCs w:val="24"/>
        </w:rPr>
      </w:pPr>
    </w:p>
    <w:p w:rsidR="00BF5FE6" w:rsidRPr="00F63CFB" w:rsidRDefault="00BF5FE6" w:rsidP="00F63CFB">
      <w:pPr>
        <w:spacing w:line="320" w:lineRule="atLeast"/>
        <w:rPr>
          <w:rFonts w:ascii="Times New Roman" w:hAnsi="Times New Roman"/>
          <w:sz w:val="24"/>
          <w:szCs w:val="24"/>
        </w:rPr>
      </w:pPr>
      <w:r w:rsidRPr="00F63CFB">
        <w:rPr>
          <w:rFonts w:ascii="Times New Roman" w:hAnsi="Times New Roman"/>
          <w:sz w:val="24"/>
          <w:szCs w:val="24"/>
        </w:rPr>
        <w:t>Alexander R. Galloway’s mention of a hospital patient falls at the end of a list, a seemingly casual example among many of the black</w:t>
      </w:r>
      <w:del w:id="279" w:author="Bob2" w:date="2015-04-17T10:59:00Z">
        <w:r w:rsidRPr="00F63CFB" w:rsidDel="000F6153">
          <w:rPr>
            <w:rFonts w:ascii="Times New Roman" w:hAnsi="Times New Roman"/>
            <w:sz w:val="24"/>
            <w:szCs w:val="24"/>
          </w:rPr>
          <w:delText>-</w:delText>
        </w:r>
      </w:del>
      <w:ins w:id="280" w:author="Bob2" w:date="2015-04-17T10:59:00Z">
        <w:r>
          <w:rPr>
            <w:rFonts w:ascii="Times New Roman" w:hAnsi="Times New Roman"/>
            <w:sz w:val="24"/>
            <w:szCs w:val="24"/>
          </w:rPr>
          <w:t xml:space="preserve"> </w:t>
        </w:r>
      </w:ins>
      <w:r w:rsidRPr="00F63CFB">
        <w:rPr>
          <w:rFonts w:ascii="Times New Roman" w:hAnsi="Times New Roman"/>
          <w:sz w:val="24"/>
          <w:szCs w:val="24"/>
        </w:rPr>
        <w:t xml:space="preserve">boxing of the self in contemporary society. It is, however, the patient </w:t>
      </w:r>
      <w:del w:id="281" w:author="Bob2" w:date="2015-04-17T10:59:00Z">
        <w:r w:rsidRPr="00F63CFB" w:rsidDel="000F6153">
          <w:rPr>
            <w:rFonts w:ascii="Times New Roman" w:hAnsi="Times New Roman"/>
            <w:sz w:val="24"/>
            <w:szCs w:val="24"/>
          </w:rPr>
          <w:delText xml:space="preserve">that </w:delText>
        </w:r>
      </w:del>
      <w:ins w:id="282" w:author="Bob2" w:date="2015-04-17T10:59:00Z">
        <w:r>
          <w:rPr>
            <w:rFonts w:ascii="Times New Roman" w:hAnsi="Times New Roman"/>
            <w:sz w:val="24"/>
            <w:szCs w:val="24"/>
          </w:rPr>
          <w:t xml:space="preserve">who </w:t>
        </w:r>
      </w:ins>
      <w:r w:rsidRPr="00F63CFB">
        <w:rPr>
          <w:rFonts w:ascii="Times New Roman" w:hAnsi="Times New Roman"/>
          <w:sz w:val="24"/>
          <w:szCs w:val="24"/>
        </w:rPr>
        <w:t>forms the basis of this talk, the central figure in an argument that considers the import of Galloway’s notion for the medical humanities today. As e-health becomes a central and mushrooming area for health</w:t>
      </w:r>
      <w:ins w:id="283" w:author="Bob2" w:date="2015-04-17T10:59:00Z">
        <w:r>
          <w:rPr>
            <w:rFonts w:ascii="Times New Roman" w:hAnsi="Times New Roman"/>
            <w:sz w:val="24"/>
            <w:szCs w:val="24"/>
          </w:rPr>
          <w:t xml:space="preserve"> </w:t>
        </w:r>
      </w:ins>
      <w:r w:rsidRPr="00F63CFB">
        <w:rPr>
          <w:rFonts w:ascii="Times New Roman" w:hAnsi="Times New Roman"/>
          <w:sz w:val="24"/>
          <w:szCs w:val="24"/>
        </w:rPr>
        <w:t>care, medical research</w:t>
      </w:r>
      <w:ins w:id="284" w:author="Bob2" w:date="2015-04-17T10:59:00Z">
        <w:r>
          <w:rPr>
            <w:rFonts w:ascii="Times New Roman" w:hAnsi="Times New Roman"/>
            <w:sz w:val="24"/>
            <w:szCs w:val="24"/>
          </w:rPr>
          <w:t>,</w:t>
        </w:r>
      </w:ins>
      <w:r w:rsidRPr="00F63CFB">
        <w:rPr>
          <w:rFonts w:ascii="Times New Roman" w:hAnsi="Times New Roman"/>
          <w:sz w:val="24"/>
          <w:szCs w:val="24"/>
        </w:rPr>
        <w:t xml:space="preserve"> and patient experience, it is as well that the medical </w:t>
      </w:r>
      <w:r w:rsidRPr="00F63CFB">
        <w:rPr>
          <w:rFonts w:ascii="Times New Roman" w:hAnsi="Times New Roman"/>
          <w:sz w:val="24"/>
          <w:szCs w:val="24"/>
        </w:rPr>
        <w:lastRenderedPageBreak/>
        <w:t xml:space="preserve">humanities reflect on their own involvement with the digital. Galloway’s description of the </w:t>
      </w:r>
      <w:ins w:id="285" w:author="Bob2" w:date="2015-04-17T10:59:00Z">
        <w:r>
          <w:rPr>
            <w:rFonts w:ascii="Times New Roman" w:hAnsi="Times New Roman"/>
            <w:sz w:val="24"/>
            <w:szCs w:val="24"/>
          </w:rPr>
          <w:t>‘</w:t>
        </w:r>
      </w:ins>
      <w:del w:id="286" w:author="Bob2" w:date="2015-04-17T10:59:00Z">
        <w:r w:rsidRPr="00F63CFB" w:rsidDel="000F6153">
          <w:rPr>
            <w:rFonts w:ascii="Times New Roman" w:hAnsi="Times New Roman"/>
            <w:sz w:val="24"/>
            <w:szCs w:val="24"/>
          </w:rPr>
          <w:delText>“</w:delText>
        </w:r>
      </w:del>
      <w:r w:rsidRPr="00F63CFB">
        <w:rPr>
          <w:rFonts w:ascii="Times New Roman" w:hAnsi="Times New Roman"/>
          <w:sz w:val="24"/>
          <w:szCs w:val="24"/>
        </w:rPr>
        <w:t>black-boxed self</w:t>
      </w:r>
      <w:del w:id="287" w:author="Bob2" w:date="2015-04-17T10:59:00Z">
        <w:r w:rsidRPr="00F63CFB" w:rsidDel="000F6153">
          <w:rPr>
            <w:rFonts w:ascii="Times New Roman" w:hAnsi="Times New Roman"/>
            <w:sz w:val="24"/>
            <w:szCs w:val="24"/>
          </w:rPr>
          <w:delText>”</w:delText>
        </w:r>
      </w:del>
      <w:ins w:id="288" w:author="Bob2" w:date="2015-04-17T10:59:00Z">
        <w:r>
          <w:rPr>
            <w:rFonts w:ascii="Times New Roman" w:hAnsi="Times New Roman"/>
            <w:sz w:val="24"/>
            <w:szCs w:val="24"/>
          </w:rPr>
          <w:t>’</w:t>
        </w:r>
      </w:ins>
      <w:r w:rsidRPr="00F63CFB">
        <w:rPr>
          <w:rFonts w:ascii="Times New Roman" w:hAnsi="Times New Roman"/>
          <w:sz w:val="24"/>
          <w:szCs w:val="24"/>
        </w:rPr>
        <w:t xml:space="preserve"> seems to me a useful place to begin teasing out some of the issues around representations of pain, illness</w:t>
      </w:r>
      <w:ins w:id="289" w:author="Bob2" w:date="2015-04-17T10:59:00Z">
        <w:r>
          <w:rPr>
            <w:rFonts w:ascii="Times New Roman" w:hAnsi="Times New Roman"/>
            <w:sz w:val="24"/>
            <w:szCs w:val="24"/>
          </w:rPr>
          <w:t>,</w:t>
        </w:r>
      </w:ins>
      <w:r w:rsidRPr="00F63CFB">
        <w:rPr>
          <w:rFonts w:ascii="Times New Roman" w:hAnsi="Times New Roman"/>
          <w:sz w:val="24"/>
          <w:szCs w:val="24"/>
        </w:rPr>
        <w:t xml:space="preserve"> and the body in an online setting. Explicitly interdisciplinary in its discussion of research in e-health, the medical humanities, life writing, literary studies, and the digital humanities, I use two case studies as a means of focusing my discussion.</w:t>
      </w:r>
    </w:p>
    <w:p w:rsidR="00BF5FE6" w:rsidRPr="00F63CFB" w:rsidRDefault="00BF5FE6" w:rsidP="00F63CFB">
      <w:pPr>
        <w:spacing w:line="320" w:lineRule="atLeast"/>
        <w:ind w:firstLine="720"/>
        <w:rPr>
          <w:rFonts w:ascii="Times New Roman" w:hAnsi="Times New Roman"/>
          <w:sz w:val="24"/>
          <w:szCs w:val="24"/>
        </w:rPr>
      </w:pPr>
      <w:r w:rsidRPr="00F63CFB">
        <w:rPr>
          <w:rFonts w:ascii="Times New Roman" w:hAnsi="Times New Roman"/>
          <w:sz w:val="24"/>
          <w:szCs w:val="24"/>
        </w:rPr>
        <w:t xml:space="preserve">The first, Jennifer Egan’s 2012 tweeted story </w:t>
      </w:r>
      <w:ins w:id="290" w:author="Bob2" w:date="2015-04-17T10:59:00Z">
        <w:r>
          <w:rPr>
            <w:rFonts w:ascii="Times New Roman" w:hAnsi="Times New Roman"/>
            <w:sz w:val="24"/>
            <w:szCs w:val="24"/>
          </w:rPr>
          <w:t>‘</w:t>
        </w:r>
      </w:ins>
      <w:del w:id="291" w:author="Bob2" w:date="2015-04-17T10:59:00Z">
        <w:r w:rsidRPr="00F63CFB" w:rsidDel="000F6153">
          <w:rPr>
            <w:rFonts w:ascii="Times New Roman" w:hAnsi="Times New Roman"/>
            <w:sz w:val="24"/>
            <w:szCs w:val="24"/>
          </w:rPr>
          <w:delText>“</w:delText>
        </w:r>
      </w:del>
      <w:r w:rsidRPr="00F63CFB">
        <w:rPr>
          <w:rFonts w:ascii="Times New Roman" w:hAnsi="Times New Roman"/>
          <w:sz w:val="24"/>
          <w:szCs w:val="24"/>
        </w:rPr>
        <w:t>Black Box</w:t>
      </w:r>
      <w:ins w:id="292" w:author="Bob2" w:date="2015-04-17T10:59:00Z">
        <w:r>
          <w:rPr>
            <w:rFonts w:ascii="Times New Roman" w:hAnsi="Times New Roman"/>
            <w:sz w:val="24"/>
            <w:szCs w:val="24"/>
          </w:rPr>
          <w:t>’,</w:t>
        </w:r>
      </w:ins>
      <w:del w:id="293" w:author="Bob2" w:date="2015-04-17T10:59:00Z">
        <w:r w:rsidRPr="00F63CFB" w:rsidDel="000F6153">
          <w:rPr>
            <w:rFonts w:ascii="Times New Roman" w:hAnsi="Times New Roman"/>
            <w:sz w:val="24"/>
            <w:szCs w:val="24"/>
          </w:rPr>
          <w:delText>”</w:delText>
        </w:r>
      </w:del>
      <w:r w:rsidRPr="00F63CFB">
        <w:rPr>
          <w:rFonts w:ascii="Times New Roman" w:hAnsi="Times New Roman"/>
          <w:sz w:val="24"/>
          <w:szCs w:val="24"/>
        </w:rPr>
        <w:t xml:space="preserve"> explores, against the explicit backdrop of government spying, the fusing of technologies of surveillance with the human body. In this piece of serialized digital literature, the female speaker’s body has become the black</w:t>
      </w:r>
      <w:ins w:id="294" w:author="Bob2" w:date="2015-04-17T11:00:00Z">
        <w:r>
          <w:rPr>
            <w:rFonts w:ascii="Times New Roman" w:hAnsi="Times New Roman"/>
            <w:sz w:val="24"/>
            <w:szCs w:val="24"/>
          </w:rPr>
          <w:t>-</w:t>
        </w:r>
      </w:ins>
      <w:del w:id="295" w:author="Bob2" w:date="2015-04-17T11:00:00Z">
        <w:r w:rsidRPr="00F63CFB" w:rsidDel="000F6153">
          <w:rPr>
            <w:rFonts w:ascii="Times New Roman" w:hAnsi="Times New Roman"/>
            <w:sz w:val="24"/>
            <w:szCs w:val="24"/>
          </w:rPr>
          <w:delText xml:space="preserve"> </w:delText>
        </w:r>
      </w:del>
      <w:r w:rsidRPr="00F63CFB">
        <w:rPr>
          <w:rFonts w:ascii="Times New Roman" w:hAnsi="Times New Roman"/>
          <w:sz w:val="24"/>
          <w:szCs w:val="24"/>
        </w:rPr>
        <w:t xml:space="preserve">box recorder in a theatre of war, complete with </w:t>
      </w:r>
      <w:ins w:id="296" w:author="Bob2" w:date="2015-04-17T11:00:00Z">
        <w:r>
          <w:rPr>
            <w:rFonts w:ascii="Times New Roman" w:hAnsi="Times New Roman"/>
            <w:sz w:val="24"/>
            <w:szCs w:val="24"/>
          </w:rPr>
          <w:t>‘</w:t>
        </w:r>
      </w:ins>
      <w:del w:id="297" w:author="Bob2" w:date="2015-04-17T11:00:00Z">
        <w:r w:rsidRPr="00F63CFB" w:rsidDel="000F6153">
          <w:rPr>
            <w:rFonts w:ascii="Times New Roman" w:hAnsi="Times New Roman"/>
            <w:sz w:val="24"/>
            <w:szCs w:val="24"/>
          </w:rPr>
          <w:delText>“</w:delText>
        </w:r>
      </w:del>
      <w:r w:rsidRPr="00F63CFB">
        <w:rPr>
          <w:rFonts w:ascii="Times New Roman" w:hAnsi="Times New Roman"/>
          <w:sz w:val="24"/>
          <w:szCs w:val="24"/>
        </w:rPr>
        <w:t>universal data port</w:t>
      </w:r>
      <w:del w:id="298" w:author="Bob2" w:date="2015-04-17T11:00:00Z">
        <w:r w:rsidRPr="00F63CFB" w:rsidDel="000F6153">
          <w:rPr>
            <w:rFonts w:ascii="Times New Roman" w:hAnsi="Times New Roman"/>
            <w:sz w:val="24"/>
            <w:szCs w:val="24"/>
          </w:rPr>
          <w:delText>”</w:delText>
        </w:r>
      </w:del>
      <w:ins w:id="299" w:author="Bob2" w:date="2015-04-17T11:00:00Z">
        <w:r>
          <w:rPr>
            <w:rFonts w:ascii="Times New Roman" w:hAnsi="Times New Roman"/>
            <w:sz w:val="24"/>
            <w:szCs w:val="24"/>
          </w:rPr>
          <w:t>’</w:t>
        </w:r>
      </w:ins>
      <w:r w:rsidRPr="00F63CFB">
        <w:rPr>
          <w:rFonts w:ascii="Times New Roman" w:hAnsi="Times New Roman"/>
          <w:sz w:val="24"/>
          <w:szCs w:val="24"/>
        </w:rPr>
        <w:t xml:space="preserve"> and devices implanted in </w:t>
      </w:r>
      <w:ins w:id="300" w:author="Bob2" w:date="2015-04-17T11:00:00Z">
        <w:r>
          <w:rPr>
            <w:rFonts w:ascii="Times New Roman" w:hAnsi="Times New Roman"/>
            <w:sz w:val="24"/>
            <w:szCs w:val="24"/>
          </w:rPr>
          <w:t xml:space="preserve">the </w:t>
        </w:r>
      </w:ins>
      <w:r w:rsidRPr="00F63CFB">
        <w:rPr>
          <w:rFonts w:ascii="Times New Roman" w:hAnsi="Times New Roman"/>
          <w:sz w:val="24"/>
          <w:szCs w:val="24"/>
        </w:rPr>
        <w:t>ear</w:t>
      </w:r>
      <w:del w:id="301" w:author="Bob2" w:date="2015-04-17T11:00:00Z">
        <w:r w:rsidRPr="00F63CFB" w:rsidDel="000F6153">
          <w:rPr>
            <w:rFonts w:ascii="Times New Roman" w:hAnsi="Times New Roman"/>
            <w:sz w:val="24"/>
            <w:szCs w:val="24"/>
          </w:rPr>
          <w:delText>,</w:delText>
        </w:r>
      </w:del>
      <w:ins w:id="302" w:author="Bob2" w:date="2015-04-17T11:00:00Z">
        <w:r>
          <w:rPr>
            <w:rFonts w:ascii="Times New Roman" w:hAnsi="Times New Roman"/>
            <w:sz w:val="24"/>
            <w:szCs w:val="24"/>
          </w:rPr>
          <w:t xml:space="preserve"> and</w:t>
        </w:r>
      </w:ins>
      <w:r w:rsidRPr="00F63CFB">
        <w:rPr>
          <w:rFonts w:ascii="Times New Roman" w:hAnsi="Times New Roman"/>
          <w:sz w:val="24"/>
          <w:szCs w:val="24"/>
        </w:rPr>
        <w:t xml:space="preserve"> eye, under </w:t>
      </w:r>
      <w:ins w:id="303" w:author="Bob2" w:date="2015-04-17T11:00:00Z">
        <w:r>
          <w:rPr>
            <w:rFonts w:ascii="Times New Roman" w:hAnsi="Times New Roman"/>
            <w:sz w:val="24"/>
            <w:szCs w:val="24"/>
          </w:rPr>
          <w:t xml:space="preserve">the </w:t>
        </w:r>
      </w:ins>
      <w:r w:rsidRPr="00F63CFB">
        <w:rPr>
          <w:rFonts w:ascii="Times New Roman" w:hAnsi="Times New Roman"/>
          <w:sz w:val="24"/>
          <w:szCs w:val="24"/>
        </w:rPr>
        <w:t xml:space="preserve">hairline, </w:t>
      </w:r>
      <w:ins w:id="304" w:author="Bob2" w:date="2015-04-17T11:00:00Z">
        <w:r>
          <w:rPr>
            <w:rFonts w:ascii="Times New Roman" w:hAnsi="Times New Roman"/>
            <w:sz w:val="24"/>
            <w:szCs w:val="24"/>
          </w:rPr>
          <w:t xml:space="preserve">and </w:t>
        </w:r>
      </w:ins>
      <w:r w:rsidRPr="00F63CFB">
        <w:rPr>
          <w:rFonts w:ascii="Times New Roman" w:hAnsi="Times New Roman"/>
          <w:sz w:val="24"/>
          <w:szCs w:val="24"/>
        </w:rPr>
        <w:t xml:space="preserve">between </w:t>
      </w:r>
      <w:ins w:id="305" w:author="Bob2" w:date="2015-04-17T11:00:00Z">
        <w:r>
          <w:rPr>
            <w:rFonts w:ascii="Times New Roman" w:hAnsi="Times New Roman"/>
            <w:sz w:val="24"/>
            <w:szCs w:val="24"/>
          </w:rPr>
          <w:t xml:space="preserve">the </w:t>
        </w:r>
      </w:ins>
      <w:r w:rsidRPr="00F63CFB">
        <w:rPr>
          <w:rFonts w:ascii="Times New Roman" w:hAnsi="Times New Roman"/>
          <w:sz w:val="24"/>
          <w:szCs w:val="24"/>
        </w:rPr>
        <w:t xml:space="preserve">toes. Fusing body and technology, Egan’s story also emphasizes the </w:t>
      </w:r>
      <w:ins w:id="306" w:author="Bob2" w:date="2015-04-17T11:00:00Z">
        <w:r>
          <w:rPr>
            <w:rFonts w:ascii="Times New Roman" w:hAnsi="Times New Roman"/>
            <w:sz w:val="24"/>
            <w:szCs w:val="24"/>
          </w:rPr>
          <w:t>‘</w:t>
        </w:r>
      </w:ins>
      <w:del w:id="307" w:author="Bob2" w:date="2015-04-17T11:00:00Z">
        <w:r w:rsidRPr="00F63CFB" w:rsidDel="000F6153">
          <w:rPr>
            <w:rFonts w:ascii="Times New Roman" w:hAnsi="Times New Roman"/>
            <w:sz w:val="24"/>
            <w:szCs w:val="24"/>
          </w:rPr>
          <w:delText>“</w:delText>
        </w:r>
      </w:del>
      <w:r w:rsidRPr="00F63CFB">
        <w:rPr>
          <w:rFonts w:ascii="Times New Roman" w:hAnsi="Times New Roman"/>
          <w:sz w:val="24"/>
          <w:szCs w:val="24"/>
        </w:rPr>
        <w:t>Disassociation Technique</w:t>
      </w:r>
      <w:ins w:id="308" w:author="Bob2" w:date="2015-04-17T11:00:00Z">
        <w:r>
          <w:rPr>
            <w:rFonts w:ascii="Times New Roman" w:hAnsi="Times New Roman"/>
            <w:sz w:val="24"/>
            <w:szCs w:val="24"/>
          </w:rPr>
          <w:t>’</w:t>
        </w:r>
      </w:ins>
      <w:r w:rsidRPr="00F63CFB">
        <w:rPr>
          <w:rFonts w:ascii="Times New Roman" w:hAnsi="Times New Roman"/>
          <w:sz w:val="24"/>
          <w:szCs w:val="24"/>
        </w:rPr>
        <w:t>,</w:t>
      </w:r>
      <w:del w:id="309" w:author="Bob2" w:date="2015-04-17T11:00:00Z">
        <w:r w:rsidRPr="00F63CFB" w:rsidDel="000F6153">
          <w:rPr>
            <w:rFonts w:ascii="Times New Roman" w:hAnsi="Times New Roman"/>
            <w:sz w:val="24"/>
            <w:szCs w:val="24"/>
          </w:rPr>
          <w:delText>”</w:delText>
        </w:r>
      </w:del>
      <w:r w:rsidRPr="00F63CFB">
        <w:rPr>
          <w:rFonts w:ascii="Times New Roman" w:hAnsi="Times New Roman"/>
          <w:sz w:val="24"/>
          <w:szCs w:val="24"/>
        </w:rPr>
        <w:t xml:space="preserve"> a process for dividing the self from bodily experience and pain. Black boxed though the body may be, Egan seems to suggest the possibility of a self outside of and distinct from the confines of that box. </w:t>
      </w:r>
    </w:p>
    <w:p w:rsidR="00BF5FE6" w:rsidRPr="00F63CFB" w:rsidRDefault="00BF5FE6" w:rsidP="00F63CFB">
      <w:pPr>
        <w:spacing w:line="320" w:lineRule="atLeast"/>
        <w:ind w:firstLine="720"/>
        <w:rPr>
          <w:rFonts w:ascii="Times New Roman" w:hAnsi="Times New Roman"/>
          <w:sz w:val="24"/>
          <w:szCs w:val="24"/>
        </w:rPr>
      </w:pPr>
      <w:r w:rsidRPr="00F63CFB">
        <w:rPr>
          <w:rFonts w:ascii="Times New Roman" w:hAnsi="Times New Roman"/>
          <w:sz w:val="24"/>
          <w:szCs w:val="24"/>
        </w:rPr>
        <w:t>Illuminating contemporary anxieties around surveillance, digital technologies</w:t>
      </w:r>
      <w:ins w:id="310" w:author="Bob2" w:date="2015-04-17T11:00:00Z">
        <w:r>
          <w:rPr>
            <w:rFonts w:ascii="Times New Roman" w:hAnsi="Times New Roman"/>
            <w:sz w:val="24"/>
            <w:szCs w:val="24"/>
          </w:rPr>
          <w:t>,</w:t>
        </w:r>
      </w:ins>
      <w:r w:rsidRPr="00F63CFB">
        <w:rPr>
          <w:rFonts w:ascii="Times New Roman" w:hAnsi="Times New Roman"/>
          <w:sz w:val="24"/>
          <w:szCs w:val="24"/>
        </w:rPr>
        <w:t xml:space="preserve"> and the human body, Egan’s story posits a troubling relationship between aesthetics and the biodigital. Technical advances here become a nightmare perpetuation of female objectification</w:t>
      </w:r>
      <w:ins w:id="311" w:author="Bob2" w:date="2015-04-17T11:01:00Z">
        <w:r>
          <w:rPr>
            <w:rFonts w:ascii="Times New Roman" w:hAnsi="Times New Roman"/>
            <w:sz w:val="24"/>
            <w:szCs w:val="24"/>
          </w:rPr>
          <w:t>,</w:t>
        </w:r>
      </w:ins>
      <w:r w:rsidRPr="00F63CFB">
        <w:rPr>
          <w:rFonts w:ascii="Times New Roman" w:hAnsi="Times New Roman"/>
          <w:sz w:val="24"/>
          <w:szCs w:val="24"/>
        </w:rPr>
        <w:t xml:space="preserve"> and even the form of the fiction, a series of tweets purportedly offering the narrator’s stream of consciousness, seems perilously close to the serialized outputs of a sousveillance device. While Egan’s story offers an important example of the ambivalence often characterising literary responses to digital advances and the black-boxed self, the denunciation of such technologies and associated conceptualisations is often much less straightforward within a medical setting. </w:t>
      </w:r>
    </w:p>
    <w:p w:rsidR="00BF5FE6" w:rsidRPr="00F63CFB" w:rsidRDefault="00BF5FE6" w:rsidP="00F63CFB">
      <w:pPr>
        <w:spacing w:line="320" w:lineRule="atLeast"/>
        <w:ind w:firstLine="720"/>
        <w:rPr>
          <w:rFonts w:ascii="Times New Roman" w:hAnsi="Times New Roman"/>
          <w:sz w:val="24"/>
          <w:szCs w:val="24"/>
        </w:rPr>
      </w:pPr>
      <w:r w:rsidRPr="00F63CFB">
        <w:rPr>
          <w:rFonts w:ascii="Times New Roman" w:hAnsi="Times New Roman"/>
          <w:sz w:val="24"/>
          <w:szCs w:val="24"/>
        </w:rPr>
        <w:t>Take the example that forms my second case study: epilepsy, and its online, social media</w:t>
      </w:r>
      <w:ins w:id="312" w:author="Bob2" w:date="2015-04-17T11:01:00Z">
        <w:r>
          <w:rPr>
            <w:rFonts w:ascii="Times New Roman" w:hAnsi="Times New Roman"/>
            <w:sz w:val="24"/>
            <w:szCs w:val="24"/>
          </w:rPr>
          <w:t>,</w:t>
        </w:r>
      </w:ins>
      <w:r w:rsidRPr="00F63CFB">
        <w:rPr>
          <w:rFonts w:ascii="Times New Roman" w:hAnsi="Times New Roman"/>
          <w:sz w:val="24"/>
          <w:szCs w:val="24"/>
        </w:rPr>
        <w:t xml:space="preserve"> and app provision. The most common serious brain </w:t>
      </w:r>
      <w:r w:rsidRPr="00F63CFB">
        <w:rPr>
          <w:rFonts w:ascii="Times New Roman" w:hAnsi="Times New Roman"/>
          <w:sz w:val="24"/>
          <w:szCs w:val="24"/>
          <w:lang w:val="en-US"/>
        </w:rPr>
        <w:t>condition worldwide, epilepsy affects 50 million people</w:t>
      </w:r>
      <w:del w:id="313" w:author="Bob2" w:date="2015-04-17T11:01:00Z">
        <w:r w:rsidRPr="00F63CFB" w:rsidDel="000F6153">
          <w:rPr>
            <w:rFonts w:ascii="Times New Roman" w:hAnsi="Times New Roman"/>
            <w:sz w:val="24"/>
            <w:szCs w:val="24"/>
            <w:lang w:val="en-US"/>
          </w:rPr>
          <w:delText xml:space="preserve"> worldwide</w:delText>
        </w:r>
      </w:del>
      <w:r w:rsidRPr="00F63CFB">
        <w:rPr>
          <w:rFonts w:ascii="Times New Roman" w:hAnsi="Times New Roman"/>
          <w:sz w:val="24"/>
          <w:szCs w:val="24"/>
          <w:lang w:val="en-US"/>
        </w:rPr>
        <w:t>, with around 80% of patients living in developing countries (WHO</w:t>
      </w:r>
      <w:ins w:id="314" w:author="Bob2" w:date="2015-04-17T11:02:00Z">
        <w:r>
          <w:rPr>
            <w:rFonts w:ascii="Times New Roman" w:hAnsi="Times New Roman"/>
            <w:sz w:val="24"/>
            <w:szCs w:val="24"/>
            <w:lang w:val="en-US"/>
          </w:rPr>
          <w:t>,</w:t>
        </w:r>
      </w:ins>
      <w:r w:rsidRPr="00F63CFB">
        <w:rPr>
          <w:rFonts w:ascii="Times New Roman" w:hAnsi="Times New Roman"/>
          <w:sz w:val="24"/>
          <w:szCs w:val="24"/>
          <w:lang w:val="en-US"/>
        </w:rPr>
        <w:t xml:space="preserve"> 2012). </w:t>
      </w:r>
      <w:r w:rsidRPr="00F63CFB">
        <w:rPr>
          <w:rFonts w:ascii="Times New Roman" w:hAnsi="Times New Roman"/>
          <w:sz w:val="24"/>
          <w:szCs w:val="24"/>
        </w:rPr>
        <w:t>A chronic condition</w:t>
      </w:r>
      <w:del w:id="315" w:author="Bob2" w:date="2015-04-17T11:02:00Z">
        <w:r w:rsidRPr="00F63CFB" w:rsidDel="000F6153">
          <w:rPr>
            <w:rFonts w:ascii="Times New Roman" w:hAnsi="Times New Roman"/>
            <w:sz w:val="24"/>
            <w:szCs w:val="24"/>
          </w:rPr>
          <w:delText>,</w:delText>
        </w:r>
      </w:del>
      <w:r w:rsidRPr="00F63CFB">
        <w:rPr>
          <w:rFonts w:ascii="Times New Roman" w:hAnsi="Times New Roman"/>
          <w:sz w:val="24"/>
          <w:szCs w:val="24"/>
        </w:rPr>
        <w:t xml:space="preserve"> identified by a tendency to experience seizures, people with epilepsy regularly experience the black</w:t>
      </w:r>
      <w:del w:id="316" w:author="Bob2" w:date="2015-04-17T11:02:00Z">
        <w:r w:rsidRPr="00F63CFB" w:rsidDel="000F6153">
          <w:rPr>
            <w:rFonts w:ascii="Times New Roman" w:hAnsi="Times New Roman"/>
            <w:sz w:val="24"/>
            <w:szCs w:val="24"/>
          </w:rPr>
          <w:delText>-</w:delText>
        </w:r>
      </w:del>
      <w:ins w:id="317" w:author="Bob2" w:date="2015-04-17T11:02:00Z">
        <w:r>
          <w:rPr>
            <w:rFonts w:ascii="Times New Roman" w:hAnsi="Times New Roman"/>
            <w:sz w:val="24"/>
            <w:szCs w:val="24"/>
          </w:rPr>
          <w:t xml:space="preserve"> </w:t>
        </w:r>
      </w:ins>
      <w:r w:rsidRPr="00F63CFB">
        <w:rPr>
          <w:rFonts w:ascii="Times New Roman" w:hAnsi="Times New Roman"/>
          <w:sz w:val="24"/>
          <w:szCs w:val="24"/>
        </w:rPr>
        <w:t xml:space="preserve">boxing of themselves. The event that not only identifies their condition but also frequently stigmatises them in society is (in most forms of the condition) inaccessible to the individual. </w:t>
      </w:r>
    </w:p>
    <w:p w:rsidR="00BF5FE6" w:rsidRPr="00F63CFB" w:rsidRDefault="00BF5FE6" w:rsidP="00F63CFB">
      <w:pPr>
        <w:spacing w:line="320" w:lineRule="atLeast"/>
        <w:ind w:firstLine="720"/>
        <w:rPr>
          <w:rFonts w:ascii="Times New Roman" w:hAnsi="Times New Roman"/>
          <w:sz w:val="24"/>
          <w:szCs w:val="24"/>
        </w:rPr>
      </w:pPr>
      <w:r w:rsidRPr="00F63CFB">
        <w:rPr>
          <w:rFonts w:ascii="Times New Roman" w:hAnsi="Times New Roman"/>
          <w:sz w:val="24"/>
          <w:szCs w:val="24"/>
        </w:rPr>
        <w:t>In addition, while earlier medical approaches emphasized the diagnosis and location of seizure</w:t>
      </w:r>
      <w:del w:id="318" w:author="Bob2" w:date="2015-04-17T11:23:00Z">
        <w:r w:rsidRPr="00F63CFB" w:rsidDel="0073203C">
          <w:rPr>
            <w:rFonts w:ascii="Times New Roman" w:hAnsi="Times New Roman"/>
            <w:sz w:val="24"/>
            <w:szCs w:val="24"/>
          </w:rPr>
          <w:delText>-</w:delText>
        </w:r>
      </w:del>
      <w:ins w:id="319" w:author="Bob2" w:date="2015-04-17T11:23:00Z">
        <w:r>
          <w:rPr>
            <w:rFonts w:ascii="Times New Roman" w:hAnsi="Times New Roman"/>
            <w:sz w:val="24"/>
            <w:szCs w:val="24"/>
          </w:rPr>
          <w:t xml:space="preserve"> </w:t>
        </w:r>
      </w:ins>
      <w:r w:rsidRPr="00F63CFB">
        <w:rPr>
          <w:rFonts w:ascii="Times New Roman" w:hAnsi="Times New Roman"/>
          <w:sz w:val="24"/>
          <w:szCs w:val="24"/>
        </w:rPr>
        <w:t>origin in the brain, this has been largely superseded by a black-boxed approach. Managing symptoms, with continued self-monitoring by patients</w:t>
      </w:r>
      <w:ins w:id="320" w:author="Bob2" w:date="2015-04-17T11:23:00Z">
        <w:r>
          <w:rPr>
            <w:rFonts w:ascii="Times New Roman" w:hAnsi="Times New Roman"/>
            <w:sz w:val="24"/>
            <w:szCs w:val="24"/>
          </w:rPr>
          <w:t>,</w:t>
        </w:r>
      </w:ins>
      <w:r w:rsidRPr="00F63CFB">
        <w:rPr>
          <w:rFonts w:ascii="Times New Roman" w:hAnsi="Times New Roman"/>
          <w:sz w:val="24"/>
          <w:szCs w:val="24"/>
        </w:rPr>
        <w:t xml:space="preserve"> is now the focus of much epilepsy medicine. This turn has led, not only to research attention being focused on how patients with epilepsy access information, advice</w:t>
      </w:r>
      <w:ins w:id="321" w:author="Bob2" w:date="2015-04-17T11:23:00Z">
        <w:r>
          <w:rPr>
            <w:rFonts w:ascii="Times New Roman" w:hAnsi="Times New Roman"/>
            <w:sz w:val="24"/>
            <w:szCs w:val="24"/>
          </w:rPr>
          <w:t>,</w:t>
        </w:r>
      </w:ins>
      <w:r w:rsidRPr="00F63CFB">
        <w:rPr>
          <w:rFonts w:ascii="Times New Roman" w:hAnsi="Times New Roman"/>
          <w:sz w:val="24"/>
          <w:szCs w:val="24"/>
        </w:rPr>
        <w:t xml:space="preserve"> and support via the </w:t>
      </w:r>
      <w:del w:id="322" w:author="Bob2" w:date="2015-04-17T11:23:00Z">
        <w:r w:rsidRPr="00F63CFB" w:rsidDel="0073203C">
          <w:rPr>
            <w:rFonts w:ascii="Times New Roman" w:hAnsi="Times New Roman"/>
            <w:sz w:val="24"/>
            <w:szCs w:val="24"/>
          </w:rPr>
          <w:delText>w</w:delText>
        </w:r>
      </w:del>
      <w:ins w:id="323" w:author="Bob2" w:date="2015-04-17T11:23:00Z">
        <w:r>
          <w:rPr>
            <w:rFonts w:ascii="Times New Roman" w:hAnsi="Times New Roman"/>
            <w:sz w:val="24"/>
            <w:szCs w:val="24"/>
          </w:rPr>
          <w:t>W</w:t>
        </w:r>
      </w:ins>
      <w:r w:rsidRPr="00F63CFB">
        <w:rPr>
          <w:rFonts w:ascii="Times New Roman" w:hAnsi="Times New Roman"/>
          <w:sz w:val="24"/>
          <w:szCs w:val="24"/>
        </w:rPr>
        <w:t>eb (known to improve well</w:t>
      </w:r>
      <w:ins w:id="324" w:author="Bob2" w:date="2015-04-17T11:23:00Z">
        <w:r>
          <w:rPr>
            <w:rFonts w:ascii="Times New Roman" w:hAnsi="Times New Roman"/>
            <w:sz w:val="24"/>
            <w:szCs w:val="24"/>
          </w:rPr>
          <w:t>-</w:t>
        </w:r>
      </w:ins>
      <w:r w:rsidRPr="00F63CFB">
        <w:rPr>
          <w:rFonts w:ascii="Times New Roman" w:hAnsi="Times New Roman"/>
          <w:sz w:val="24"/>
          <w:szCs w:val="24"/>
        </w:rPr>
        <w:t>being) but also to the development of numerous apps designed to aid self-management (Hoch et al.</w:t>
      </w:r>
      <w:ins w:id="325" w:author="Bob2" w:date="2015-04-17T11:23:00Z">
        <w:r>
          <w:rPr>
            <w:rFonts w:ascii="Times New Roman" w:hAnsi="Times New Roman"/>
            <w:sz w:val="24"/>
            <w:szCs w:val="24"/>
          </w:rPr>
          <w:t>,</w:t>
        </w:r>
      </w:ins>
      <w:r w:rsidRPr="00F63CFB">
        <w:rPr>
          <w:rFonts w:ascii="Times New Roman" w:hAnsi="Times New Roman"/>
          <w:sz w:val="24"/>
          <w:szCs w:val="24"/>
        </w:rPr>
        <w:t xml:space="preserve"> 1999</w:t>
      </w:r>
      <w:del w:id="326" w:author="Bob2" w:date="2015-04-17T11:24:00Z">
        <w:r w:rsidRPr="00F63CFB" w:rsidDel="0073203C">
          <w:rPr>
            <w:rFonts w:ascii="Times New Roman" w:hAnsi="Times New Roman"/>
            <w:sz w:val="24"/>
            <w:szCs w:val="24"/>
          </w:rPr>
          <w:delText>,</w:delText>
        </w:r>
      </w:del>
      <w:ins w:id="327" w:author="Bob2" w:date="2015-04-17T11:24:00Z">
        <w:r>
          <w:rPr>
            <w:rFonts w:ascii="Times New Roman" w:hAnsi="Times New Roman"/>
            <w:sz w:val="24"/>
            <w:szCs w:val="24"/>
          </w:rPr>
          <w:t>;</w:t>
        </w:r>
      </w:ins>
      <w:r w:rsidRPr="00F63CFB">
        <w:rPr>
          <w:rFonts w:ascii="Times New Roman" w:hAnsi="Times New Roman"/>
          <w:sz w:val="24"/>
          <w:szCs w:val="24"/>
        </w:rPr>
        <w:t xml:space="preserve"> Shegog et al.</w:t>
      </w:r>
      <w:ins w:id="328" w:author="Bob2" w:date="2015-04-17T11:24:00Z">
        <w:r>
          <w:rPr>
            <w:rFonts w:ascii="Times New Roman" w:hAnsi="Times New Roman"/>
            <w:sz w:val="24"/>
            <w:szCs w:val="24"/>
          </w:rPr>
          <w:t>,</w:t>
        </w:r>
      </w:ins>
      <w:r w:rsidRPr="00F63CFB">
        <w:rPr>
          <w:rFonts w:ascii="Times New Roman" w:hAnsi="Times New Roman"/>
          <w:sz w:val="24"/>
          <w:szCs w:val="24"/>
        </w:rPr>
        <w:t xml:space="preserve"> 2013</w:t>
      </w:r>
      <w:del w:id="329" w:author="Bob2" w:date="2015-04-17T11:24:00Z">
        <w:r w:rsidRPr="00F63CFB" w:rsidDel="0073203C">
          <w:rPr>
            <w:rFonts w:ascii="Times New Roman" w:hAnsi="Times New Roman"/>
            <w:sz w:val="24"/>
            <w:szCs w:val="24"/>
          </w:rPr>
          <w:delText>,</w:delText>
        </w:r>
      </w:del>
      <w:ins w:id="330" w:author="Bob2" w:date="2015-04-17T11:24:00Z">
        <w:r>
          <w:rPr>
            <w:rFonts w:ascii="Times New Roman" w:hAnsi="Times New Roman"/>
            <w:sz w:val="24"/>
            <w:szCs w:val="24"/>
          </w:rPr>
          <w:t>;</w:t>
        </w:r>
      </w:ins>
      <w:r w:rsidRPr="00F63CFB">
        <w:rPr>
          <w:rFonts w:ascii="Times New Roman" w:hAnsi="Times New Roman"/>
          <w:sz w:val="24"/>
          <w:szCs w:val="24"/>
        </w:rPr>
        <w:t xml:space="preserve"> Walker et al.</w:t>
      </w:r>
      <w:ins w:id="331" w:author="Bob2" w:date="2015-04-17T11:24:00Z">
        <w:r>
          <w:rPr>
            <w:rFonts w:ascii="Times New Roman" w:hAnsi="Times New Roman"/>
            <w:sz w:val="24"/>
            <w:szCs w:val="24"/>
          </w:rPr>
          <w:t>,</w:t>
        </w:r>
      </w:ins>
      <w:r w:rsidRPr="00F63CFB">
        <w:rPr>
          <w:rFonts w:ascii="Times New Roman" w:hAnsi="Times New Roman"/>
          <w:sz w:val="24"/>
          <w:szCs w:val="24"/>
        </w:rPr>
        <w:t xml:space="preserve"> 2012</w:t>
      </w:r>
      <w:del w:id="332" w:author="Bob2" w:date="2015-04-17T11:24:00Z">
        <w:r w:rsidRPr="00F63CFB" w:rsidDel="0073203C">
          <w:rPr>
            <w:rFonts w:ascii="Times New Roman" w:hAnsi="Times New Roman"/>
            <w:sz w:val="24"/>
            <w:szCs w:val="24"/>
          </w:rPr>
          <w:delText>,</w:delText>
        </w:r>
      </w:del>
      <w:ins w:id="333" w:author="Bob2" w:date="2015-04-17T11:24:00Z">
        <w:r>
          <w:rPr>
            <w:rFonts w:ascii="Times New Roman" w:hAnsi="Times New Roman"/>
            <w:sz w:val="24"/>
            <w:szCs w:val="24"/>
          </w:rPr>
          <w:t>;</w:t>
        </w:r>
      </w:ins>
      <w:r w:rsidRPr="00F63CFB">
        <w:rPr>
          <w:rFonts w:ascii="Times New Roman" w:hAnsi="Times New Roman"/>
          <w:sz w:val="24"/>
          <w:szCs w:val="24"/>
        </w:rPr>
        <w:t xml:space="preserve"> Koenig et al.</w:t>
      </w:r>
      <w:ins w:id="334" w:author="Bob2" w:date="2015-04-17T11:24:00Z">
        <w:r>
          <w:rPr>
            <w:rFonts w:ascii="Times New Roman" w:hAnsi="Times New Roman"/>
            <w:sz w:val="24"/>
            <w:szCs w:val="24"/>
          </w:rPr>
          <w:t>,</w:t>
        </w:r>
      </w:ins>
      <w:r w:rsidRPr="00F63CFB">
        <w:rPr>
          <w:rFonts w:ascii="Times New Roman" w:hAnsi="Times New Roman"/>
          <w:sz w:val="24"/>
          <w:szCs w:val="24"/>
        </w:rPr>
        <w:t xml:space="preserve"> 2007</w:t>
      </w:r>
      <w:del w:id="335" w:author="Bob2" w:date="2015-04-17T11:24:00Z">
        <w:r w:rsidRPr="00F63CFB" w:rsidDel="0073203C">
          <w:rPr>
            <w:rFonts w:ascii="Times New Roman" w:hAnsi="Times New Roman"/>
            <w:sz w:val="24"/>
            <w:szCs w:val="24"/>
          </w:rPr>
          <w:delText>,</w:delText>
        </w:r>
      </w:del>
      <w:ins w:id="336" w:author="Bob2" w:date="2015-04-17T11:24:00Z">
        <w:r>
          <w:rPr>
            <w:rFonts w:ascii="Times New Roman" w:hAnsi="Times New Roman"/>
            <w:sz w:val="24"/>
            <w:szCs w:val="24"/>
          </w:rPr>
          <w:t>;</w:t>
        </w:r>
      </w:ins>
      <w:r w:rsidRPr="00F63CFB">
        <w:rPr>
          <w:rFonts w:ascii="Times New Roman" w:hAnsi="Times New Roman"/>
          <w:sz w:val="24"/>
          <w:szCs w:val="24"/>
        </w:rPr>
        <w:t xml:space="preserve"> Wicks et al.</w:t>
      </w:r>
      <w:ins w:id="337" w:author="Bob2" w:date="2015-04-17T11:24:00Z">
        <w:r>
          <w:rPr>
            <w:rFonts w:ascii="Times New Roman" w:hAnsi="Times New Roman"/>
            <w:sz w:val="24"/>
            <w:szCs w:val="24"/>
          </w:rPr>
          <w:t>,</w:t>
        </w:r>
      </w:ins>
      <w:r w:rsidRPr="00F63CFB">
        <w:rPr>
          <w:rFonts w:ascii="Times New Roman" w:hAnsi="Times New Roman"/>
          <w:sz w:val="24"/>
          <w:szCs w:val="24"/>
        </w:rPr>
        <w:t xml:space="preserve"> 2012). </w:t>
      </w:r>
      <w:r w:rsidRPr="00F63CFB">
        <w:rPr>
          <w:rFonts w:ascii="Times New Roman" w:hAnsi="Times New Roman"/>
          <w:sz w:val="24"/>
          <w:szCs w:val="24"/>
          <w:lang w:val="en-US"/>
        </w:rPr>
        <w:t xml:space="preserve">These include those that track medications and symptoms, to those that monitor heart rate and breathing, alerting carers if unusual activity suggests </w:t>
      </w:r>
      <w:ins w:id="338" w:author="Bob2" w:date="2015-04-17T11:24:00Z">
        <w:r>
          <w:rPr>
            <w:rFonts w:ascii="Times New Roman" w:hAnsi="Times New Roman"/>
            <w:sz w:val="24"/>
            <w:szCs w:val="24"/>
            <w:lang w:val="en-US"/>
          </w:rPr>
          <w:t xml:space="preserve">that </w:t>
        </w:r>
      </w:ins>
      <w:r w:rsidRPr="00F63CFB">
        <w:rPr>
          <w:rFonts w:ascii="Times New Roman" w:hAnsi="Times New Roman"/>
          <w:sz w:val="24"/>
          <w:szCs w:val="24"/>
          <w:lang w:val="en-US"/>
        </w:rPr>
        <w:t xml:space="preserve">a seizure might be occurring. </w:t>
      </w:r>
    </w:p>
    <w:p w:rsidR="00BF5FE6" w:rsidRPr="00F63CFB" w:rsidRDefault="00BF5FE6" w:rsidP="00F63CFB">
      <w:pPr>
        <w:spacing w:line="320" w:lineRule="atLeast"/>
        <w:ind w:firstLine="720"/>
        <w:rPr>
          <w:rFonts w:ascii="Times New Roman" w:hAnsi="Times New Roman"/>
          <w:sz w:val="24"/>
          <w:szCs w:val="24"/>
          <w:lang w:val="en-US"/>
        </w:rPr>
      </w:pPr>
      <w:r w:rsidRPr="00F63CFB">
        <w:rPr>
          <w:rFonts w:ascii="Times New Roman" w:hAnsi="Times New Roman"/>
          <w:sz w:val="24"/>
          <w:szCs w:val="24"/>
          <w:lang w:val="en-US"/>
        </w:rPr>
        <w:lastRenderedPageBreak/>
        <w:t>On the one hand</w:t>
      </w:r>
      <w:ins w:id="339" w:author="Bob2" w:date="2015-04-17T11:24:00Z">
        <w:r>
          <w:rPr>
            <w:rFonts w:ascii="Times New Roman" w:hAnsi="Times New Roman"/>
            <w:sz w:val="24"/>
            <w:szCs w:val="24"/>
            <w:lang w:val="en-US"/>
          </w:rPr>
          <w:t>,</w:t>
        </w:r>
      </w:ins>
      <w:r w:rsidRPr="00F63CFB">
        <w:rPr>
          <w:rFonts w:ascii="Times New Roman" w:hAnsi="Times New Roman"/>
          <w:sz w:val="24"/>
          <w:szCs w:val="24"/>
          <w:lang w:val="en-US"/>
        </w:rPr>
        <w:t xml:space="preserve"> then, the monitored subject becomes the quintessential black box, reduced to a series of inputs and outputs, with any sense of interiority rendered problematically disrupted or inaccessible. On the other hand, such technologically</w:t>
      </w:r>
      <w:ins w:id="340" w:author="Bob2" w:date="2015-04-17T11:24:00Z">
        <w:r>
          <w:rPr>
            <w:rFonts w:ascii="Times New Roman" w:hAnsi="Times New Roman"/>
            <w:sz w:val="24"/>
            <w:szCs w:val="24"/>
            <w:lang w:val="en-US"/>
          </w:rPr>
          <w:t xml:space="preserve"> </w:t>
        </w:r>
      </w:ins>
      <w:del w:id="341" w:author="Bob2" w:date="2015-04-17T11:24:00Z">
        <w:r w:rsidRPr="00F63CFB" w:rsidDel="0073203C">
          <w:rPr>
            <w:rFonts w:ascii="Times New Roman" w:hAnsi="Times New Roman"/>
            <w:sz w:val="24"/>
            <w:szCs w:val="24"/>
            <w:lang w:val="en-US"/>
          </w:rPr>
          <w:delText>-</w:delText>
        </w:r>
      </w:del>
      <w:r w:rsidRPr="00F63CFB">
        <w:rPr>
          <w:rFonts w:ascii="Times New Roman" w:hAnsi="Times New Roman"/>
          <w:sz w:val="24"/>
          <w:szCs w:val="24"/>
          <w:lang w:val="en-US"/>
        </w:rPr>
        <w:t>aided self-management can markedly improve the patient</w:t>
      </w:r>
      <w:ins w:id="342" w:author="Bob2" w:date="2015-04-17T11:25:00Z">
        <w:r>
          <w:rPr>
            <w:rFonts w:ascii="Times New Roman" w:hAnsi="Times New Roman"/>
            <w:sz w:val="24"/>
            <w:szCs w:val="24"/>
            <w:lang w:val="en-US"/>
          </w:rPr>
          <w:t>s’</w:t>
        </w:r>
      </w:ins>
      <w:del w:id="343" w:author="Bob2" w:date="2015-04-17T11:25:00Z">
        <w:r w:rsidRPr="00F63CFB" w:rsidDel="0073203C">
          <w:rPr>
            <w:rFonts w:ascii="Times New Roman" w:hAnsi="Times New Roman"/>
            <w:sz w:val="24"/>
            <w:szCs w:val="24"/>
            <w:lang w:val="en-US"/>
          </w:rPr>
          <w:delText>’s</w:delText>
        </w:r>
      </w:del>
      <w:r w:rsidRPr="00F63CFB">
        <w:rPr>
          <w:rFonts w:ascii="Times New Roman" w:hAnsi="Times New Roman"/>
          <w:sz w:val="24"/>
          <w:szCs w:val="24"/>
          <w:lang w:val="en-US"/>
        </w:rPr>
        <w:t xml:space="preserve"> experience of their condition, reducing hospital admissions and some of the dangers associated with (clonic-tonic) seizures. Furthermore, this sousveillance offers the subject a form of technologized narrative </w:t>
      </w:r>
      <w:del w:id="344" w:author="Bob2" w:date="2015-04-17T11:25:00Z">
        <w:r w:rsidRPr="00F63CFB" w:rsidDel="0073203C">
          <w:rPr>
            <w:rFonts w:ascii="Times New Roman" w:hAnsi="Times New Roman"/>
            <w:sz w:val="24"/>
            <w:szCs w:val="24"/>
            <w:lang w:val="en-US"/>
          </w:rPr>
          <w:delText xml:space="preserve">which </w:delText>
        </w:r>
      </w:del>
      <w:ins w:id="345" w:author="Bob2" w:date="2015-04-17T11:25:00Z">
        <w:r>
          <w:rPr>
            <w:rFonts w:ascii="Times New Roman" w:hAnsi="Times New Roman"/>
            <w:sz w:val="24"/>
            <w:szCs w:val="24"/>
            <w:lang w:val="en-US"/>
          </w:rPr>
          <w:t xml:space="preserve">that </w:t>
        </w:r>
      </w:ins>
      <w:r w:rsidRPr="00F63CFB">
        <w:rPr>
          <w:rFonts w:ascii="Times New Roman" w:hAnsi="Times New Roman"/>
          <w:sz w:val="24"/>
          <w:szCs w:val="24"/>
          <w:lang w:val="en-US"/>
        </w:rPr>
        <w:t xml:space="preserve">might capture those events lost to consciousness. </w:t>
      </w:r>
      <w:del w:id="346" w:author="Bob2" w:date="2015-04-17T11:25:00Z">
        <w:r w:rsidRPr="00F63CFB" w:rsidDel="0073203C">
          <w:rPr>
            <w:rFonts w:ascii="Times New Roman" w:hAnsi="Times New Roman"/>
            <w:sz w:val="24"/>
            <w:szCs w:val="24"/>
            <w:lang w:val="en-US"/>
          </w:rPr>
          <w:delText xml:space="preserve"> </w:delText>
        </w:r>
      </w:del>
      <w:r w:rsidRPr="00F63CFB">
        <w:rPr>
          <w:rFonts w:ascii="Times New Roman" w:hAnsi="Times New Roman"/>
          <w:sz w:val="24"/>
          <w:szCs w:val="24"/>
          <w:lang w:val="en-US"/>
        </w:rPr>
        <w:t xml:space="preserve">Can, in fact, the black boxing of the self offer the subject a new and potentially useful form of life writing? </w:t>
      </w:r>
    </w:p>
    <w:p w:rsidR="00BF5FE6" w:rsidRPr="00F63CFB" w:rsidRDefault="00BF5FE6" w:rsidP="00F63CFB">
      <w:pPr>
        <w:spacing w:line="320" w:lineRule="atLeast"/>
        <w:ind w:firstLine="720"/>
        <w:rPr>
          <w:rFonts w:ascii="Times New Roman" w:hAnsi="Times New Roman"/>
          <w:sz w:val="24"/>
          <w:szCs w:val="24"/>
          <w:lang w:val="en-US"/>
        </w:rPr>
      </w:pPr>
      <w:r w:rsidRPr="00F63CFB">
        <w:rPr>
          <w:rFonts w:ascii="Times New Roman" w:hAnsi="Times New Roman"/>
          <w:sz w:val="24"/>
          <w:szCs w:val="24"/>
        </w:rPr>
        <w:t>In reflecting on these issues, I turn to the medical humanities, itself part of a response to the behaviourist understanding of the self (that also models the black box) so dominant in medicine at mid</w:t>
      </w:r>
      <w:ins w:id="347" w:author="Bob2" w:date="2015-04-17T11:25:00Z">
        <w:r>
          <w:rPr>
            <w:rFonts w:ascii="Times New Roman" w:hAnsi="Times New Roman"/>
            <w:sz w:val="24"/>
            <w:szCs w:val="24"/>
          </w:rPr>
          <w:t>-</w:t>
        </w:r>
      </w:ins>
      <w:del w:id="348" w:author="Bob2" w:date="2015-04-17T11:25:00Z">
        <w:r w:rsidRPr="00F63CFB" w:rsidDel="0073203C">
          <w:rPr>
            <w:rFonts w:ascii="Times New Roman" w:hAnsi="Times New Roman"/>
            <w:sz w:val="24"/>
            <w:szCs w:val="24"/>
          </w:rPr>
          <w:delText xml:space="preserve"> </w:delText>
        </w:r>
      </w:del>
      <w:r w:rsidRPr="00F63CFB">
        <w:rPr>
          <w:rFonts w:ascii="Times New Roman" w:hAnsi="Times New Roman"/>
          <w:sz w:val="24"/>
          <w:szCs w:val="24"/>
        </w:rPr>
        <w:t xml:space="preserve">century. Over the last </w:t>
      </w:r>
      <w:del w:id="349" w:author="Bob2" w:date="2015-04-17T11:26:00Z">
        <w:r w:rsidRPr="00F63CFB" w:rsidDel="0073203C">
          <w:rPr>
            <w:rFonts w:ascii="Times New Roman" w:hAnsi="Times New Roman"/>
            <w:sz w:val="24"/>
            <w:szCs w:val="24"/>
          </w:rPr>
          <w:delText xml:space="preserve">thirty </w:delText>
        </w:r>
      </w:del>
      <w:ins w:id="350" w:author="Bob2" w:date="2015-04-17T11:26:00Z">
        <w:r>
          <w:rPr>
            <w:rFonts w:ascii="Times New Roman" w:hAnsi="Times New Roman"/>
            <w:sz w:val="24"/>
            <w:szCs w:val="24"/>
          </w:rPr>
          <w:t xml:space="preserve">30 </w:t>
        </w:r>
      </w:ins>
      <w:r w:rsidRPr="00F63CFB">
        <w:rPr>
          <w:rFonts w:ascii="Times New Roman" w:hAnsi="Times New Roman"/>
          <w:sz w:val="24"/>
          <w:szCs w:val="24"/>
        </w:rPr>
        <w:t xml:space="preserve">years, scholars such as </w:t>
      </w:r>
      <w:r w:rsidRPr="00F63CFB">
        <w:rPr>
          <w:rFonts w:ascii="Times New Roman" w:hAnsi="Times New Roman"/>
          <w:sz w:val="24"/>
          <w:szCs w:val="24"/>
          <w:lang w:val="en-US"/>
        </w:rPr>
        <w:t>Arthur Frank (2013), Arthur Kleinman (1988), Rita Charon (2006)</w:t>
      </w:r>
      <w:ins w:id="351" w:author="Bob2" w:date="2015-04-17T11:26:00Z">
        <w:r>
          <w:rPr>
            <w:rFonts w:ascii="Times New Roman" w:hAnsi="Times New Roman"/>
            <w:sz w:val="24"/>
            <w:szCs w:val="24"/>
            <w:lang w:val="en-US"/>
          </w:rPr>
          <w:t>,</w:t>
        </w:r>
      </w:ins>
      <w:r w:rsidRPr="00F63CFB">
        <w:rPr>
          <w:rFonts w:ascii="Times New Roman" w:hAnsi="Times New Roman"/>
          <w:sz w:val="24"/>
          <w:szCs w:val="24"/>
          <w:lang w:val="en-US"/>
        </w:rPr>
        <w:t xml:space="preserve"> and Kathryn Montgomery (2006) have developed the field of so-called </w:t>
      </w:r>
      <w:del w:id="352" w:author="Bob2" w:date="2015-04-17T11:26:00Z">
        <w:r w:rsidRPr="00F63CFB" w:rsidDel="0073203C">
          <w:rPr>
            <w:rFonts w:ascii="Times New Roman" w:hAnsi="Times New Roman"/>
            <w:sz w:val="24"/>
            <w:szCs w:val="24"/>
            <w:lang w:val="en-US"/>
          </w:rPr>
          <w:delText>“</w:delText>
        </w:r>
      </w:del>
      <w:r w:rsidRPr="00F63CFB">
        <w:rPr>
          <w:rFonts w:ascii="Times New Roman" w:hAnsi="Times New Roman"/>
          <w:sz w:val="24"/>
          <w:szCs w:val="24"/>
          <w:lang w:val="en-US"/>
        </w:rPr>
        <w:t>illness narratives.</w:t>
      </w:r>
      <w:del w:id="353" w:author="Bob2" w:date="2015-04-17T11:26:00Z">
        <w:r w:rsidRPr="00F63CFB" w:rsidDel="0073203C">
          <w:rPr>
            <w:rFonts w:ascii="Times New Roman" w:hAnsi="Times New Roman"/>
            <w:sz w:val="24"/>
            <w:szCs w:val="24"/>
            <w:lang w:val="en-US"/>
          </w:rPr>
          <w:delText>”</w:delText>
        </w:r>
      </w:del>
      <w:r w:rsidRPr="00F63CFB">
        <w:rPr>
          <w:rFonts w:ascii="Times New Roman" w:hAnsi="Times New Roman"/>
          <w:sz w:val="24"/>
          <w:szCs w:val="24"/>
          <w:lang w:val="en-US"/>
        </w:rPr>
        <w:t xml:space="preserve"> Attending to the ways in which individuals experience, understand</w:t>
      </w:r>
      <w:ins w:id="354" w:author="Bob2" w:date="2015-04-17T11:26:00Z">
        <w:r>
          <w:rPr>
            <w:rFonts w:ascii="Times New Roman" w:hAnsi="Times New Roman"/>
            <w:sz w:val="24"/>
            <w:szCs w:val="24"/>
            <w:lang w:val="en-US"/>
          </w:rPr>
          <w:t>,</w:t>
        </w:r>
      </w:ins>
      <w:r w:rsidRPr="00F63CFB">
        <w:rPr>
          <w:rFonts w:ascii="Times New Roman" w:hAnsi="Times New Roman"/>
          <w:sz w:val="24"/>
          <w:szCs w:val="24"/>
          <w:lang w:val="en-US"/>
        </w:rPr>
        <w:t xml:space="preserve"> and represent their illnesses, this scholarship has had a significant impact not only on scholars interested in thinking about relations between literature and medicine</w:t>
      </w:r>
      <w:del w:id="355" w:author="Bob2" w:date="2015-04-17T11:26:00Z">
        <w:r w:rsidRPr="00F63CFB" w:rsidDel="0073203C">
          <w:rPr>
            <w:rFonts w:ascii="Times New Roman" w:hAnsi="Times New Roman"/>
            <w:sz w:val="24"/>
            <w:szCs w:val="24"/>
            <w:lang w:val="en-US"/>
          </w:rPr>
          <w:delText>,</w:delText>
        </w:r>
      </w:del>
      <w:r w:rsidRPr="00F63CFB">
        <w:rPr>
          <w:rFonts w:ascii="Times New Roman" w:hAnsi="Times New Roman"/>
          <w:sz w:val="24"/>
          <w:szCs w:val="24"/>
          <w:lang w:val="en-US"/>
        </w:rPr>
        <w:t xml:space="preserve"> but also with medicine itself and the generalized move towards patient-centred care. Attempting to respond to and resist the conceptualization of the patient as a series of symptoms or outputs, the behaviourist black box is (theoretically at least) repudiated in favour of narrative-sensitive medicine that is conscious of the individual experience (Vaccarella 2011).</w:t>
      </w:r>
    </w:p>
    <w:p w:rsidR="00BF5FE6" w:rsidRPr="00F63CFB" w:rsidRDefault="00BF5FE6" w:rsidP="00F63CFB">
      <w:pPr>
        <w:spacing w:line="320" w:lineRule="atLeast"/>
        <w:ind w:firstLine="720"/>
        <w:rPr>
          <w:rFonts w:ascii="Times New Roman" w:hAnsi="Times New Roman"/>
          <w:sz w:val="24"/>
          <w:szCs w:val="24"/>
          <w:lang w:val="en-US"/>
        </w:rPr>
      </w:pPr>
      <w:r w:rsidRPr="00F63CFB">
        <w:rPr>
          <w:rFonts w:ascii="Times New Roman" w:hAnsi="Times New Roman"/>
          <w:sz w:val="24"/>
          <w:szCs w:val="24"/>
          <w:lang w:val="en-US"/>
        </w:rPr>
        <w:t>Yet in the increasingly technologized world of medicine, within the</w:t>
      </w:r>
      <w:ins w:id="356" w:author="Bob2" w:date="2015-04-17T11:26:00Z">
        <w:r>
          <w:rPr>
            <w:rFonts w:ascii="Times New Roman" w:hAnsi="Times New Roman"/>
            <w:sz w:val="24"/>
            <w:szCs w:val="24"/>
            <w:lang w:val="en-US"/>
          </w:rPr>
          <w:t xml:space="preserve"> </w:t>
        </w:r>
      </w:ins>
      <w:del w:id="357" w:author="Bob2" w:date="2015-04-17T11:26:00Z">
        <w:r w:rsidRPr="00F63CFB" w:rsidDel="0073203C">
          <w:rPr>
            <w:rFonts w:ascii="Times New Roman" w:hAnsi="Times New Roman"/>
            <w:sz w:val="24"/>
            <w:szCs w:val="24"/>
            <w:lang w:val="en-US"/>
          </w:rPr>
          <w:delText xml:space="preserve"> </w:delText>
        </w:r>
      </w:del>
      <w:r w:rsidRPr="00F63CFB">
        <w:rPr>
          <w:rFonts w:ascii="Times New Roman" w:hAnsi="Times New Roman"/>
          <w:sz w:val="24"/>
          <w:szCs w:val="24"/>
          <w:lang w:val="en-US"/>
        </w:rPr>
        <w:t>burgeoning field of e-health, how precisely such illness narratives might operate in an online setting becomes a complex question. What, for example, does it mean to tell an illness narrative via sousveillance? Drawing on semi-structured interviews conducted for a qualitative study into epilepsy patients’ self-representation online and on recent work in digital life writing and the medical humanities (O’Riordan</w:t>
      </w:r>
      <w:ins w:id="358" w:author="Bob2" w:date="2015-04-17T11:27:00Z">
        <w:r>
          <w:rPr>
            <w:rFonts w:ascii="Times New Roman" w:hAnsi="Times New Roman"/>
            <w:sz w:val="24"/>
            <w:szCs w:val="24"/>
            <w:lang w:val="en-US"/>
          </w:rPr>
          <w:t>,</w:t>
        </w:r>
      </w:ins>
      <w:r w:rsidRPr="00F63CFB">
        <w:rPr>
          <w:rFonts w:ascii="Times New Roman" w:hAnsi="Times New Roman"/>
          <w:sz w:val="24"/>
          <w:szCs w:val="24"/>
          <w:lang w:val="en-US"/>
        </w:rPr>
        <w:t xml:space="preserve"> 2011</w:t>
      </w:r>
      <w:del w:id="359" w:author="Bob2" w:date="2015-04-17T11:27:00Z">
        <w:r w:rsidRPr="00F63CFB" w:rsidDel="0073203C">
          <w:rPr>
            <w:rFonts w:ascii="Times New Roman" w:hAnsi="Times New Roman"/>
            <w:sz w:val="24"/>
            <w:szCs w:val="24"/>
            <w:lang w:val="en-US"/>
          </w:rPr>
          <w:delText>,</w:delText>
        </w:r>
      </w:del>
      <w:ins w:id="360" w:author="Bob2" w:date="2015-04-17T11:27:00Z">
        <w:r>
          <w:rPr>
            <w:rFonts w:ascii="Times New Roman" w:hAnsi="Times New Roman"/>
            <w:sz w:val="24"/>
            <w:szCs w:val="24"/>
            <w:lang w:val="en-US"/>
          </w:rPr>
          <w:t>;</w:t>
        </w:r>
      </w:ins>
      <w:r w:rsidRPr="00F63CFB">
        <w:rPr>
          <w:rFonts w:ascii="Times New Roman" w:hAnsi="Times New Roman"/>
          <w:sz w:val="24"/>
          <w:szCs w:val="24"/>
          <w:lang w:val="en-US"/>
        </w:rPr>
        <w:t xml:space="preserve"> Waldby</w:t>
      </w:r>
      <w:ins w:id="361" w:author="Bob2" w:date="2015-04-17T11:27:00Z">
        <w:r>
          <w:rPr>
            <w:rFonts w:ascii="Times New Roman" w:hAnsi="Times New Roman"/>
            <w:sz w:val="24"/>
            <w:szCs w:val="24"/>
            <w:lang w:val="en-US"/>
          </w:rPr>
          <w:t>,</w:t>
        </w:r>
      </w:ins>
      <w:r w:rsidRPr="00F63CFB">
        <w:rPr>
          <w:rFonts w:ascii="Times New Roman" w:hAnsi="Times New Roman"/>
          <w:sz w:val="24"/>
          <w:szCs w:val="24"/>
          <w:lang w:val="en-US"/>
        </w:rPr>
        <w:t xml:space="preserve"> 2000</w:t>
      </w:r>
      <w:del w:id="362" w:author="Bob2" w:date="2015-04-17T11:27:00Z">
        <w:r w:rsidRPr="00F63CFB" w:rsidDel="0073203C">
          <w:rPr>
            <w:rFonts w:ascii="Times New Roman" w:hAnsi="Times New Roman"/>
            <w:sz w:val="24"/>
            <w:szCs w:val="24"/>
            <w:lang w:val="en-US"/>
          </w:rPr>
          <w:delText>,</w:delText>
        </w:r>
      </w:del>
      <w:ins w:id="363" w:author="Bob2" w:date="2015-04-17T11:27:00Z">
        <w:r>
          <w:rPr>
            <w:rFonts w:ascii="Times New Roman" w:hAnsi="Times New Roman"/>
            <w:sz w:val="24"/>
            <w:szCs w:val="24"/>
            <w:lang w:val="en-US"/>
          </w:rPr>
          <w:t>;</w:t>
        </w:r>
      </w:ins>
      <w:r w:rsidRPr="00F63CFB">
        <w:rPr>
          <w:rFonts w:ascii="Times New Roman" w:hAnsi="Times New Roman"/>
          <w:sz w:val="24"/>
          <w:szCs w:val="24"/>
          <w:lang w:val="en-US"/>
        </w:rPr>
        <w:t xml:space="preserve"> McLellan</w:t>
      </w:r>
      <w:ins w:id="364" w:author="Bob2" w:date="2015-04-17T11:27:00Z">
        <w:r>
          <w:rPr>
            <w:rFonts w:ascii="Times New Roman" w:hAnsi="Times New Roman"/>
            <w:sz w:val="24"/>
            <w:szCs w:val="24"/>
            <w:lang w:val="en-US"/>
          </w:rPr>
          <w:t>,</w:t>
        </w:r>
      </w:ins>
      <w:r w:rsidRPr="00F63CFB">
        <w:rPr>
          <w:rFonts w:ascii="Times New Roman" w:hAnsi="Times New Roman"/>
          <w:sz w:val="24"/>
          <w:szCs w:val="24"/>
          <w:lang w:val="en-US"/>
        </w:rPr>
        <w:t xml:space="preserve"> 1997</w:t>
      </w:r>
      <w:del w:id="365" w:author="Bob2" w:date="2015-04-17T11:27:00Z">
        <w:r w:rsidRPr="00F63CFB" w:rsidDel="0073203C">
          <w:rPr>
            <w:rFonts w:ascii="Times New Roman" w:hAnsi="Times New Roman"/>
            <w:sz w:val="24"/>
            <w:szCs w:val="24"/>
            <w:lang w:val="en-US"/>
          </w:rPr>
          <w:delText>,</w:delText>
        </w:r>
      </w:del>
      <w:ins w:id="366" w:author="Bob2" w:date="2015-04-17T11:27:00Z">
        <w:r>
          <w:rPr>
            <w:rFonts w:ascii="Times New Roman" w:hAnsi="Times New Roman"/>
            <w:sz w:val="24"/>
            <w:szCs w:val="24"/>
            <w:lang w:val="en-US"/>
          </w:rPr>
          <w:t>;</w:t>
        </w:r>
      </w:ins>
      <w:r w:rsidRPr="00F63CFB">
        <w:rPr>
          <w:rFonts w:ascii="Times New Roman" w:hAnsi="Times New Roman"/>
          <w:sz w:val="24"/>
          <w:szCs w:val="24"/>
          <w:lang w:val="en-US"/>
        </w:rPr>
        <w:t xml:space="preserve"> Arthur</w:t>
      </w:r>
      <w:ins w:id="367" w:author="Bob2" w:date="2015-04-17T11:27:00Z">
        <w:r>
          <w:rPr>
            <w:rFonts w:ascii="Times New Roman" w:hAnsi="Times New Roman"/>
            <w:sz w:val="24"/>
            <w:szCs w:val="24"/>
            <w:lang w:val="en-US"/>
          </w:rPr>
          <w:t>,</w:t>
        </w:r>
      </w:ins>
      <w:r w:rsidRPr="00F63CFB">
        <w:rPr>
          <w:rFonts w:ascii="Times New Roman" w:hAnsi="Times New Roman"/>
          <w:sz w:val="24"/>
          <w:szCs w:val="24"/>
          <w:lang w:val="en-US"/>
        </w:rPr>
        <w:t xml:space="preserve"> 2009</w:t>
      </w:r>
      <w:del w:id="368" w:author="Bob2" w:date="2015-04-17T11:27:00Z">
        <w:r w:rsidRPr="00F63CFB" w:rsidDel="0073203C">
          <w:rPr>
            <w:rFonts w:ascii="Times New Roman" w:hAnsi="Times New Roman"/>
            <w:sz w:val="24"/>
            <w:szCs w:val="24"/>
            <w:lang w:val="en-US"/>
          </w:rPr>
          <w:delText>,</w:delText>
        </w:r>
      </w:del>
      <w:ins w:id="369" w:author="Bob2" w:date="2015-04-17T11:27:00Z">
        <w:r>
          <w:rPr>
            <w:rFonts w:ascii="Times New Roman" w:hAnsi="Times New Roman"/>
            <w:sz w:val="24"/>
            <w:szCs w:val="24"/>
            <w:lang w:val="en-US"/>
          </w:rPr>
          <w:t>;</w:t>
        </w:r>
      </w:ins>
      <w:r w:rsidRPr="00F63CFB">
        <w:rPr>
          <w:rFonts w:ascii="Times New Roman" w:hAnsi="Times New Roman"/>
          <w:sz w:val="24"/>
          <w:szCs w:val="24"/>
          <w:lang w:val="en-US"/>
        </w:rPr>
        <w:t xml:space="preserve"> Zuern</w:t>
      </w:r>
      <w:ins w:id="370" w:author="Bob2" w:date="2015-04-17T11:27:00Z">
        <w:r>
          <w:rPr>
            <w:rFonts w:ascii="Times New Roman" w:hAnsi="Times New Roman"/>
            <w:sz w:val="24"/>
            <w:szCs w:val="24"/>
            <w:lang w:val="en-US"/>
          </w:rPr>
          <w:t>,</w:t>
        </w:r>
      </w:ins>
      <w:r w:rsidRPr="00F63CFB">
        <w:rPr>
          <w:rFonts w:ascii="Times New Roman" w:hAnsi="Times New Roman"/>
          <w:sz w:val="24"/>
          <w:szCs w:val="24"/>
          <w:lang w:val="en-US"/>
        </w:rPr>
        <w:t xml:space="preserve"> 2003</w:t>
      </w:r>
      <w:del w:id="371" w:author="Bob2" w:date="2015-04-17T11:27:00Z">
        <w:r w:rsidRPr="00F63CFB" w:rsidDel="0073203C">
          <w:rPr>
            <w:rFonts w:ascii="Times New Roman" w:hAnsi="Times New Roman"/>
            <w:sz w:val="24"/>
            <w:szCs w:val="24"/>
            <w:lang w:val="en-US"/>
          </w:rPr>
          <w:delText>,</w:delText>
        </w:r>
      </w:del>
      <w:ins w:id="372" w:author="Bob2" w:date="2015-04-17T11:27:00Z">
        <w:r>
          <w:rPr>
            <w:rFonts w:ascii="Times New Roman" w:hAnsi="Times New Roman"/>
            <w:sz w:val="24"/>
            <w:szCs w:val="24"/>
            <w:lang w:val="en-US"/>
          </w:rPr>
          <w:t>;</w:t>
        </w:r>
      </w:ins>
      <w:r w:rsidRPr="00F63CFB">
        <w:rPr>
          <w:rFonts w:ascii="Times New Roman" w:hAnsi="Times New Roman"/>
          <w:sz w:val="24"/>
          <w:szCs w:val="24"/>
          <w:lang w:val="en-US"/>
        </w:rPr>
        <w:t xml:space="preserve"> McNeil</w:t>
      </w:r>
      <w:ins w:id="373" w:author="Bob2" w:date="2015-04-17T11:27:00Z">
        <w:r>
          <w:rPr>
            <w:rFonts w:ascii="Times New Roman" w:hAnsi="Times New Roman"/>
            <w:sz w:val="24"/>
            <w:szCs w:val="24"/>
            <w:lang w:val="en-US"/>
          </w:rPr>
          <w:t>,</w:t>
        </w:r>
      </w:ins>
      <w:r w:rsidRPr="00F63CFB">
        <w:rPr>
          <w:rFonts w:ascii="Times New Roman" w:hAnsi="Times New Roman"/>
          <w:sz w:val="24"/>
          <w:szCs w:val="24"/>
          <w:lang w:val="en-US"/>
        </w:rPr>
        <w:t xml:space="preserve"> 2012), this paper will reflect on the particularities of writing (epilepsy) lives online. </w:t>
      </w:r>
    </w:p>
    <w:p w:rsidR="00BF5FE6" w:rsidRPr="00F63CFB" w:rsidDel="0073203C" w:rsidRDefault="00BF5FE6" w:rsidP="00F63CFB">
      <w:pPr>
        <w:spacing w:line="320" w:lineRule="atLeast"/>
        <w:ind w:firstLine="720"/>
        <w:rPr>
          <w:del w:id="374" w:author="Bob2" w:date="2015-04-17T11:27:00Z"/>
          <w:rFonts w:ascii="Times New Roman" w:hAnsi="Times New Roman"/>
          <w:sz w:val="24"/>
          <w:szCs w:val="24"/>
          <w:lang w:val="en-US"/>
        </w:rPr>
      </w:pPr>
    </w:p>
    <w:p w:rsidR="00BF5FE6" w:rsidRPr="00F63CFB" w:rsidRDefault="00BF5FE6" w:rsidP="00F63CFB">
      <w:pPr>
        <w:spacing w:line="320" w:lineRule="atLeast"/>
        <w:ind w:firstLine="720"/>
        <w:rPr>
          <w:rFonts w:ascii="Times New Roman" w:hAnsi="Times New Roman"/>
          <w:sz w:val="24"/>
          <w:szCs w:val="24"/>
          <w:lang w:val="en-US"/>
        </w:rPr>
      </w:pPr>
    </w:p>
    <w:p w:rsidR="00BF5FE6" w:rsidRPr="00BF5FE6" w:rsidRDefault="00BF5FE6" w:rsidP="00F63CFB">
      <w:pPr>
        <w:spacing w:line="320" w:lineRule="atLeast"/>
        <w:rPr>
          <w:rFonts w:ascii="Times New Roman" w:hAnsi="Times New Roman"/>
          <w:b/>
          <w:sz w:val="24"/>
          <w:szCs w:val="24"/>
          <w:lang w:val="en-US"/>
          <w:rPrChange w:id="375" w:author="Bob2" w:date="2015-04-17T11:27:00Z">
            <w:rPr>
              <w:rFonts w:ascii="Times New Roman" w:hAnsi="Times New Roman"/>
              <w:sz w:val="24"/>
              <w:szCs w:val="24"/>
              <w:lang w:val="en-US"/>
            </w:rPr>
          </w:rPrChange>
        </w:rPr>
      </w:pPr>
      <w:r w:rsidRPr="00BF5FE6">
        <w:rPr>
          <w:rFonts w:ascii="Times New Roman" w:hAnsi="Times New Roman"/>
          <w:b/>
          <w:sz w:val="24"/>
          <w:szCs w:val="24"/>
          <w:lang w:val="en-US"/>
          <w:rPrChange w:id="376" w:author="Bob2" w:date="2015-04-17T11:27:00Z">
            <w:rPr>
              <w:rFonts w:ascii="Times New Roman" w:hAnsi="Times New Roman"/>
              <w:sz w:val="24"/>
              <w:szCs w:val="24"/>
              <w:lang w:val="en-US"/>
            </w:rPr>
          </w:rPrChange>
        </w:rPr>
        <w:t>References</w:t>
      </w:r>
    </w:p>
    <w:p w:rsidR="00BF5FE6" w:rsidRPr="00BF5FE6" w:rsidDel="0073203C" w:rsidRDefault="00BF5FE6" w:rsidP="0073203C">
      <w:pPr>
        <w:spacing w:line="320" w:lineRule="atLeast"/>
        <w:rPr>
          <w:del w:id="377" w:author="Bob2" w:date="2015-04-17T11:28:00Z"/>
          <w:rFonts w:ascii="Times New Roman" w:eastAsia="Arial Unicode MS" w:hAnsi="Times New Roman"/>
          <w:b/>
          <w:sz w:val="24"/>
          <w:szCs w:val="24"/>
          <w:lang w:val="en-US" w:eastAsia="en-GB"/>
          <w:rPrChange w:id="378" w:author="Bob2" w:date="2015-04-17T11:28:00Z">
            <w:rPr>
              <w:del w:id="379" w:author="Bob2" w:date="2015-04-17T11:28:00Z"/>
              <w:rFonts w:ascii="Times New Roman" w:eastAsia="Arial Unicode MS" w:hAnsi="Times New Roman"/>
              <w:sz w:val="24"/>
              <w:szCs w:val="24"/>
              <w:lang w:val="en-US" w:eastAsia="en-GB"/>
            </w:rPr>
          </w:rPrChange>
        </w:rPr>
      </w:pPr>
    </w:p>
    <w:p w:rsidR="00BF5FE6" w:rsidRPr="00F63CFB" w:rsidDel="0073203C" w:rsidRDefault="00BF5FE6" w:rsidP="0073203C">
      <w:pPr>
        <w:spacing w:line="320" w:lineRule="atLeast"/>
        <w:rPr>
          <w:del w:id="380" w:author="Bob2" w:date="2015-04-17T11:28:00Z"/>
          <w:rFonts w:ascii="Times New Roman" w:hAnsi="Times New Roman"/>
          <w:sz w:val="24"/>
          <w:szCs w:val="24"/>
        </w:rPr>
      </w:pPr>
      <w:r w:rsidRPr="00BF5FE6">
        <w:rPr>
          <w:rFonts w:ascii="Times New Roman" w:hAnsi="Times New Roman"/>
          <w:b/>
          <w:sz w:val="24"/>
          <w:szCs w:val="24"/>
          <w:rPrChange w:id="381" w:author="Bob2" w:date="2015-04-17T11:28:00Z">
            <w:rPr>
              <w:rFonts w:ascii="Times New Roman" w:hAnsi="Times New Roman"/>
              <w:sz w:val="24"/>
              <w:szCs w:val="24"/>
            </w:rPr>
          </w:rPrChange>
        </w:rPr>
        <w:t>Arthur, P</w:t>
      </w:r>
      <w:ins w:id="382" w:author="Bob2" w:date="2015-04-17T11:28:00Z">
        <w:r w:rsidRPr="00BF5FE6">
          <w:rPr>
            <w:rFonts w:ascii="Times New Roman" w:hAnsi="Times New Roman"/>
            <w:b/>
            <w:sz w:val="24"/>
            <w:szCs w:val="24"/>
            <w:rPrChange w:id="383" w:author="Bob2" w:date="2015-04-17T11:28:00Z">
              <w:rPr>
                <w:rFonts w:ascii="Times New Roman" w:hAnsi="Times New Roman"/>
                <w:sz w:val="24"/>
                <w:szCs w:val="24"/>
              </w:rPr>
            </w:rPrChange>
          </w:rPr>
          <w:t xml:space="preserve">. </w:t>
        </w:r>
      </w:ins>
      <w:del w:id="384" w:author="Bob2" w:date="2015-04-17T11:28:00Z">
        <w:r w:rsidRPr="00BF5FE6" w:rsidDel="0073203C">
          <w:rPr>
            <w:rFonts w:ascii="Times New Roman" w:hAnsi="Times New Roman"/>
            <w:b/>
            <w:sz w:val="24"/>
            <w:szCs w:val="24"/>
            <w:rPrChange w:id="385" w:author="Bob2" w:date="2015-04-17T11:28:00Z">
              <w:rPr>
                <w:rFonts w:ascii="Times New Roman" w:hAnsi="Times New Roman"/>
                <w:sz w:val="24"/>
                <w:szCs w:val="24"/>
              </w:rPr>
            </w:rPrChange>
          </w:rPr>
          <w:delText xml:space="preserve">aul </w:delText>
        </w:r>
      </w:del>
      <w:r w:rsidRPr="00BF5FE6">
        <w:rPr>
          <w:rFonts w:ascii="Times New Roman" w:hAnsi="Times New Roman"/>
          <w:b/>
          <w:sz w:val="24"/>
          <w:szCs w:val="24"/>
          <w:rPrChange w:id="386" w:author="Bob2" w:date="2015-04-17T11:28:00Z">
            <w:rPr>
              <w:rFonts w:ascii="Times New Roman" w:hAnsi="Times New Roman"/>
              <w:sz w:val="24"/>
              <w:szCs w:val="24"/>
            </w:rPr>
          </w:rPrChange>
        </w:rPr>
        <w:t>L</w:t>
      </w:r>
      <w:del w:id="387" w:author="Bob2" w:date="2015-04-17T11:28:00Z">
        <w:r w:rsidRPr="00BF5FE6" w:rsidDel="0073203C">
          <w:rPr>
            <w:rFonts w:ascii="Times New Roman" w:hAnsi="Times New Roman"/>
            <w:b/>
            <w:sz w:val="24"/>
            <w:szCs w:val="24"/>
            <w:rPrChange w:id="388" w:author="Bob2" w:date="2015-04-17T11:28:00Z">
              <w:rPr>
                <w:rFonts w:ascii="Times New Roman" w:hAnsi="Times New Roman"/>
                <w:sz w:val="24"/>
                <w:szCs w:val="24"/>
              </w:rPr>
            </w:rPrChange>
          </w:rPr>
          <w:delText>ongley</w:delText>
        </w:r>
      </w:del>
      <w:r w:rsidRPr="00BF5FE6">
        <w:rPr>
          <w:rFonts w:ascii="Times New Roman" w:hAnsi="Times New Roman"/>
          <w:b/>
          <w:sz w:val="24"/>
          <w:szCs w:val="24"/>
          <w:rPrChange w:id="389" w:author="Bob2" w:date="2015-04-17T11:28:00Z">
            <w:rPr>
              <w:rFonts w:ascii="Times New Roman" w:hAnsi="Times New Roman"/>
              <w:sz w:val="24"/>
              <w:szCs w:val="24"/>
            </w:rPr>
          </w:rPrChange>
        </w:rPr>
        <w:t>.</w:t>
      </w:r>
      <w:r w:rsidRPr="00F63CFB">
        <w:rPr>
          <w:rFonts w:ascii="Times New Roman" w:hAnsi="Times New Roman"/>
          <w:sz w:val="24"/>
          <w:szCs w:val="24"/>
        </w:rPr>
        <w:t xml:space="preserve"> (2009). Digital Biography: Capturing Lives Online. </w:t>
      </w:r>
      <w:r w:rsidRPr="00F63CFB">
        <w:rPr>
          <w:rFonts w:ascii="Times New Roman" w:hAnsi="Times New Roman"/>
          <w:i/>
          <w:iCs/>
          <w:sz w:val="24"/>
          <w:szCs w:val="24"/>
        </w:rPr>
        <w:t>A/B</w:t>
      </w:r>
      <w:r w:rsidRPr="00BF5FE6">
        <w:rPr>
          <w:rFonts w:ascii="Times New Roman" w:hAnsi="Times New Roman"/>
          <w:i/>
          <w:sz w:val="24"/>
          <w:szCs w:val="24"/>
          <w:rPrChange w:id="390" w:author="Bob2" w:date="2015-04-17T11:28:00Z">
            <w:rPr>
              <w:rFonts w:ascii="Times New Roman" w:hAnsi="Times New Roman"/>
              <w:sz w:val="24"/>
              <w:szCs w:val="24"/>
            </w:rPr>
          </w:rPrChange>
        </w:rPr>
        <w:t>,</w:t>
      </w:r>
      <w:r w:rsidRPr="00F63CFB">
        <w:rPr>
          <w:rFonts w:ascii="Times New Roman" w:hAnsi="Times New Roman"/>
          <w:sz w:val="24"/>
          <w:szCs w:val="24"/>
        </w:rPr>
        <w:t xml:space="preserve"> </w:t>
      </w:r>
      <w:r w:rsidRPr="00BF5FE6">
        <w:rPr>
          <w:rFonts w:ascii="Times New Roman" w:hAnsi="Times New Roman"/>
          <w:b/>
          <w:sz w:val="24"/>
          <w:szCs w:val="24"/>
          <w:rPrChange w:id="391" w:author="Bob2" w:date="2015-04-17T11:28:00Z">
            <w:rPr>
              <w:rFonts w:ascii="Times New Roman" w:hAnsi="Times New Roman"/>
              <w:sz w:val="24"/>
              <w:szCs w:val="24"/>
            </w:rPr>
          </w:rPrChange>
        </w:rPr>
        <w:t>24</w:t>
      </w:r>
      <w:r w:rsidRPr="00F63CFB">
        <w:rPr>
          <w:rFonts w:ascii="Times New Roman" w:hAnsi="Times New Roman"/>
          <w:sz w:val="24"/>
          <w:szCs w:val="24"/>
        </w:rPr>
        <w:t>(1): 74–92.</w:t>
      </w:r>
    </w:p>
    <w:p w:rsidR="00BF5FE6" w:rsidRPr="00F63CFB" w:rsidRDefault="00BF5FE6" w:rsidP="0073203C">
      <w:pPr>
        <w:spacing w:line="320" w:lineRule="atLeast"/>
        <w:rPr>
          <w:rFonts w:ascii="Times New Roman" w:eastAsia="Arial Unicode MS" w:hAnsi="Times New Roman"/>
          <w:sz w:val="24"/>
          <w:szCs w:val="24"/>
          <w:lang w:val="en-US" w:eastAsia="en-GB"/>
        </w:rPr>
      </w:pPr>
    </w:p>
    <w:p w:rsidR="00BF5FE6" w:rsidRPr="00F63CFB" w:rsidRDefault="00BF5FE6" w:rsidP="00F63CFB">
      <w:pPr>
        <w:widowControl w:val="0"/>
        <w:autoSpaceDE w:val="0"/>
        <w:autoSpaceDN w:val="0"/>
        <w:adjustRightInd w:val="0"/>
        <w:spacing w:line="320" w:lineRule="atLeast"/>
        <w:rPr>
          <w:rFonts w:ascii="Times New Roman" w:eastAsia="Arial Unicode MS" w:hAnsi="Times New Roman"/>
          <w:sz w:val="24"/>
          <w:szCs w:val="24"/>
          <w:lang w:val="en-US" w:eastAsia="en-GB"/>
        </w:rPr>
      </w:pPr>
      <w:r w:rsidRPr="00BF5FE6">
        <w:rPr>
          <w:rFonts w:ascii="Times New Roman" w:eastAsia="Arial Unicode MS" w:hAnsi="Times New Roman"/>
          <w:b/>
          <w:sz w:val="24"/>
          <w:szCs w:val="24"/>
          <w:lang w:val="en-US" w:eastAsia="en-GB"/>
          <w:rPrChange w:id="392" w:author="Bob2" w:date="2015-04-17T11:28:00Z">
            <w:rPr>
              <w:rFonts w:ascii="Times New Roman" w:eastAsia="Arial Unicode MS" w:hAnsi="Times New Roman"/>
              <w:sz w:val="24"/>
              <w:szCs w:val="24"/>
              <w:lang w:val="en-US" w:eastAsia="en-GB"/>
            </w:rPr>
          </w:rPrChange>
        </w:rPr>
        <w:t>Charon, R</w:t>
      </w:r>
      <w:del w:id="393" w:author="Bob2" w:date="2015-04-17T11:28:00Z">
        <w:r w:rsidRPr="00BF5FE6" w:rsidDel="0073203C">
          <w:rPr>
            <w:rFonts w:ascii="Times New Roman" w:eastAsia="Arial Unicode MS" w:hAnsi="Times New Roman"/>
            <w:b/>
            <w:sz w:val="24"/>
            <w:szCs w:val="24"/>
            <w:lang w:val="en-US" w:eastAsia="en-GB"/>
            <w:rPrChange w:id="394" w:author="Bob2" w:date="2015-04-17T11:28:00Z">
              <w:rPr>
                <w:rFonts w:ascii="Times New Roman" w:eastAsia="Arial Unicode MS" w:hAnsi="Times New Roman"/>
                <w:sz w:val="24"/>
                <w:szCs w:val="24"/>
                <w:lang w:val="en-US" w:eastAsia="en-GB"/>
              </w:rPr>
            </w:rPrChange>
          </w:rPr>
          <w:delText>ita</w:delText>
        </w:r>
      </w:del>
      <w:r w:rsidRPr="00BF5FE6">
        <w:rPr>
          <w:rFonts w:ascii="Times New Roman" w:eastAsia="Arial Unicode MS" w:hAnsi="Times New Roman"/>
          <w:b/>
          <w:sz w:val="24"/>
          <w:szCs w:val="24"/>
          <w:lang w:val="en-US" w:eastAsia="en-GB"/>
          <w:rPrChange w:id="395" w:author="Bob2" w:date="2015-04-17T11:28:00Z">
            <w:rPr>
              <w:rFonts w:ascii="Times New Roman" w:eastAsia="Arial Unicode MS" w:hAnsi="Times New Roman"/>
              <w:sz w:val="24"/>
              <w:szCs w:val="24"/>
              <w:lang w:val="en-US" w:eastAsia="en-GB"/>
            </w:rPr>
          </w:rPrChange>
        </w:rPr>
        <w:t>.</w:t>
      </w:r>
      <w:r w:rsidRPr="00F63CFB">
        <w:rPr>
          <w:rFonts w:ascii="Times New Roman" w:eastAsia="Arial Unicode MS" w:hAnsi="Times New Roman"/>
          <w:sz w:val="24"/>
          <w:szCs w:val="24"/>
          <w:lang w:val="en-US" w:eastAsia="en-GB"/>
        </w:rPr>
        <w:t xml:space="preserve"> (2006). </w:t>
      </w:r>
      <w:r w:rsidRPr="00BF5FE6">
        <w:rPr>
          <w:rFonts w:ascii="Times New Roman" w:eastAsia="Arial Unicode MS" w:hAnsi="Times New Roman"/>
          <w:i/>
          <w:sz w:val="24"/>
          <w:szCs w:val="24"/>
          <w:lang w:val="en-US" w:eastAsia="en-GB"/>
          <w:rPrChange w:id="396" w:author="Bob2" w:date="2015-04-17T11:28:00Z">
            <w:rPr>
              <w:rFonts w:ascii="Times New Roman" w:eastAsia="Arial Unicode MS" w:hAnsi="Times New Roman"/>
              <w:sz w:val="24"/>
              <w:szCs w:val="24"/>
              <w:lang w:val="en-US" w:eastAsia="en-GB"/>
            </w:rPr>
          </w:rPrChange>
        </w:rPr>
        <w:t>Narrative Medicine: Honoring the Stories of Illness.</w:t>
      </w:r>
      <w:r w:rsidRPr="00F63CFB">
        <w:rPr>
          <w:rFonts w:ascii="Times New Roman" w:eastAsia="Arial Unicode MS" w:hAnsi="Times New Roman"/>
          <w:sz w:val="24"/>
          <w:szCs w:val="24"/>
          <w:lang w:val="en-US" w:eastAsia="en-GB"/>
        </w:rPr>
        <w:t xml:space="preserve"> </w:t>
      </w:r>
      <w:del w:id="397" w:author="Bob2" w:date="2015-04-17T11:28:00Z">
        <w:r w:rsidRPr="00F63CFB" w:rsidDel="0073203C">
          <w:rPr>
            <w:rFonts w:ascii="Times New Roman" w:eastAsia="Arial Unicode MS" w:hAnsi="Times New Roman"/>
            <w:sz w:val="24"/>
            <w:szCs w:val="24"/>
            <w:lang w:val="en-US" w:eastAsia="en-GB"/>
          </w:rPr>
          <w:delText xml:space="preserve">New York; Oxford: </w:delText>
        </w:r>
      </w:del>
      <w:r w:rsidRPr="00F63CFB">
        <w:rPr>
          <w:rFonts w:ascii="Times New Roman" w:eastAsia="Arial Unicode MS" w:hAnsi="Times New Roman"/>
          <w:sz w:val="24"/>
          <w:szCs w:val="24"/>
          <w:lang w:val="en-US" w:eastAsia="en-GB"/>
        </w:rPr>
        <w:t>Oxford University Press</w:t>
      </w:r>
      <w:ins w:id="398" w:author="Bob2" w:date="2015-04-17T11:28:00Z">
        <w:r>
          <w:rPr>
            <w:rFonts w:ascii="Times New Roman" w:eastAsia="Arial Unicode MS" w:hAnsi="Times New Roman"/>
            <w:sz w:val="24"/>
            <w:szCs w:val="24"/>
            <w:lang w:val="en-US" w:eastAsia="en-GB"/>
          </w:rPr>
          <w:t>, New York.</w:t>
        </w:r>
      </w:ins>
      <w:del w:id="399" w:author="Bob2" w:date="2015-04-17T11:28:00Z">
        <w:r w:rsidRPr="00F63CFB" w:rsidDel="0073203C">
          <w:rPr>
            <w:rFonts w:ascii="Times New Roman" w:eastAsia="Arial Unicode MS" w:hAnsi="Times New Roman"/>
            <w:sz w:val="24"/>
            <w:szCs w:val="24"/>
            <w:lang w:val="en-US" w:eastAsia="en-GB"/>
          </w:rPr>
          <w:delText>.</w:delText>
        </w:r>
      </w:del>
    </w:p>
    <w:p w:rsidR="00BF5FE6" w:rsidRPr="00BF5FE6" w:rsidDel="0073203C" w:rsidRDefault="00BF5FE6" w:rsidP="00F63CFB">
      <w:pPr>
        <w:spacing w:line="320" w:lineRule="atLeast"/>
        <w:rPr>
          <w:del w:id="400" w:author="Bob2" w:date="2015-04-17T11:28:00Z"/>
          <w:rFonts w:ascii="Times New Roman" w:eastAsia="Arial Unicode MS" w:hAnsi="Times New Roman"/>
          <w:b/>
          <w:sz w:val="24"/>
          <w:szCs w:val="24"/>
          <w:lang w:val="en-US" w:eastAsia="en-GB"/>
          <w:rPrChange w:id="401" w:author="Bob2" w:date="2015-04-17T11:28:00Z">
            <w:rPr>
              <w:del w:id="402" w:author="Bob2" w:date="2015-04-17T11:28:00Z"/>
              <w:rFonts w:ascii="Times New Roman" w:eastAsia="Arial Unicode MS" w:hAnsi="Times New Roman"/>
              <w:sz w:val="24"/>
              <w:szCs w:val="24"/>
              <w:lang w:val="en-US" w:eastAsia="en-GB"/>
            </w:rPr>
          </w:rPrChange>
        </w:rPr>
      </w:pPr>
    </w:p>
    <w:p w:rsidR="00BF5FE6" w:rsidRPr="00F63CFB" w:rsidRDefault="00BF5FE6" w:rsidP="00F63CFB">
      <w:pPr>
        <w:spacing w:line="320" w:lineRule="atLeast"/>
        <w:rPr>
          <w:rFonts w:ascii="Times New Roman" w:hAnsi="Times New Roman"/>
          <w:sz w:val="24"/>
          <w:szCs w:val="24"/>
          <w:lang w:val="en-US"/>
        </w:rPr>
      </w:pPr>
      <w:r w:rsidRPr="00BF5FE6">
        <w:rPr>
          <w:rFonts w:ascii="Times New Roman" w:hAnsi="Times New Roman"/>
          <w:b/>
          <w:sz w:val="24"/>
          <w:szCs w:val="24"/>
          <w:lang w:val="en-US"/>
          <w:rPrChange w:id="403" w:author="Bob2" w:date="2015-04-17T11:28:00Z">
            <w:rPr>
              <w:rFonts w:ascii="Times New Roman" w:hAnsi="Times New Roman"/>
              <w:sz w:val="24"/>
              <w:szCs w:val="24"/>
              <w:lang w:val="en-US"/>
            </w:rPr>
          </w:rPrChange>
        </w:rPr>
        <w:t>Egan, J</w:t>
      </w:r>
      <w:del w:id="404" w:author="Bob2" w:date="2015-04-17T11:28:00Z">
        <w:r w:rsidRPr="00BF5FE6" w:rsidDel="0073203C">
          <w:rPr>
            <w:rFonts w:ascii="Times New Roman" w:hAnsi="Times New Roman"/>
            <w:b/>
            <w:sz w:val="24"/>
            <w:szCs w:val="24"/>
            <w:lang w:val="en-US"/>
            <w:rPrChange w:id="405" w:author="Bob2" w:date="2015-04-17T11:28:00Z">
              <w:rPr>
                <w:rFonts w:ascii="Times New Roman" w:hAnsi="Times New Roman"/>
                <w:sz w:val="24"/>
                <w:szCs w:val="24"/>
                <w:lang w:val="en-US"/>
              </w:rPr>
            </w:rPrChange>
          </w:rPr>
          <w:delText>ennifer</w:delText>
        </w:r>
      </w:del>
      <w:r w:rsidRPr="00BF5FE6">
        <w:rPr>
          <w:rFonts w:ascii="Times New Roman" w:hAnsi="Times New Roman"/>
          <w:b/>
          <w:sz w:val="24"/>
          <w:szCs w:val="24"/>
          <w:lang w:val="en-US"/>
          <w:rPrChange w:id="406" w:author="Bob2" w:date="2015-04-17T11:28:00Z">
            <w:rPr>
              <w:rFonts w:ascii="Times New Roman" w:hAnsi="Times New Roman"/>
              <w:sz w:val="24"/>
              <w:szCs w:val="24"/>
              <w:lang w:val="en-US"/>
            </w:rPr>
          </w:rPrChange>
        </w:rPr>
        <w:t>.</w:t>
      </w:r>
      <w:r w:rsidRPr="00F63CFB">
        <w:rPr>
          <w:rFonts w:ascii="Times New Roman" w:hAnsi="Times New Roman"/>
          <w:sz w:val="24"/>
          <w:szCs w:val="24"/>
          <w:lang w:val="en-US"/>
        </w:rPr>
        <w:t xml:space="preserve"> (2012). Black Box. Tweeted 23 May 2012+</w:t>
      </w:r>
      <w:ins w:id="407" w:author="Bob2" w:date="2015-04-17T11:28:00Z">
        <w:r>
          <w:rPr>
            <w:rFonts w:ascii="Times New Roman" w:hAnsi="Times New Roman"/>
            <w:sz w:val="24"/>
            <w:szCs w:val="24"/>
            <w:lang w:val="en-US"/>
          </w:rPr>
          <w:t>,</w:t>
        </w:r>
      </w:ins>
      <w:del w:id="408" w:author="Bob2" w:date="2015-04-17T11:28:00Z">
        <w:r w:rsidRPr="00F63CFB" w:rsidDel="0073203C">
          <w:rPr>
            <w:rFonts w:ascii="Times New Roman" w:hAnsi="Times New Roman"/>
            <w:sz w:val="24"/>
            <w:szCs w:val="24"/>
            <w:lang w:val="en-US"/>
          </w:rPr>
          <w:delText>.</w:delText>
        </w:r>
      </w:del>
      <w:r w:rsidRPr="00F63CFB">
        <w:rPr>
          <w:rFonts w:ascii="Times New Roman" w:hAnsi="Times New Roman"/>
          <w:sz w:val="24"/>
          <w:szCs w:val="24"/>
          <w:lang w:val="en-US"/>
        </w:rPr>
        <w:t xml:space="preserve"> @NYerFiction. </w:t>
      </w:r>
      <w:del w:id="409" w:author="Bob2" w:date="2015-04-17T11:29:00Z">
        <w:r w:rsidRPr="00F63CFB" w:rsidDel="0073203C">
          <w:rPr>
            <w:rFonts w:ascii="Times New Roman" w:hAnsi="Times New Roman"/>
            <w:sz w:val="24"/>
            <w:szCs w:val="24"/>
            <w:lang w:val="en-US"/>
          </w:rPr>
          <w:delText>A</w:delText>
        </w:r>
      </w:del>
      <w:ins w:id="410" w:author="Bob2" w:date="2015-04-17T11:29:00Z">
        <w:r>
          <w:rPr>
            <w:rFonts w:ascii="Times New Roman" w:hAnsi="Times New Roman"/>
            <w:sz w:val="24"/>
            <w:szCs w:val="24"/>
            <w:lang w:val="en-US"/>
          </w:rPr>
          <w:t>A</w:t>
        </w:r>
      </w:ins>
      <w:r w:rsidRPr="00F63CFB">
        <w:rPr>
          <w:rFonts w:ascii="Times New Roman" w:hAnsi="Times New Roman"/>
          <w:sz w:val="24"/>
          <w:szCs w:val="24"/>
          <w:lang w:val="en-US"/>
        </w:rPr>
        <w:t xml:space="preserve">lso available </w:t>
      </w:r>
      <w:ins w:id="411" w:author="Bob2" w:date="2015-04-17T11:29:00Z">
        <w:r>
          <w:rPr>
            <w:rFonts w:ascii="Times New Roman" w:hAnsi="Times New Roman"/>
            <w:sz w:val="24"/>
            <w:szCs w:val="24"/>
            <w:lang w:val="en-US"/>
          </w:rPr>
          <w:t xml:space="preserve">at </w:t>
        </w:r>
      </w:ins>
      <w:del w:id="412" w:author="Bob2" w:date="2015-04-17T11:29:00Z">
        <w:r w:rsidRPr="0073203C" w:rsidDel="0073203C">
          <w:rPr>
            <w:rFonts w:ascii="Times New Roman" w:hAnsi="Times New Roman"/>
            <w:sz w:val="24"/>
            <w:szCs w:val="24"/>
            <w:lang w:val="en-US"/>
          </w:rPr>
          <w:delText xml:space="preserve">(4 June 2012) </w:delText>
        </w:r>
      </w:del>
      <w:r w:rsidRPr="00BF5FE6">
        <w:rPr>
          <w:rFonts w:ascii="Times New Roman" w:hAnsi="Times New Roman"/>
          <w:sz w:val="24"/>
          <w:szCs w:val="24"/>
          <w:lang w:val="en-US"/>
          <w:rPrChange w:id="413" w:author="Bob2" w:date="2015-04-17T11:29:00Z">
            <w:rPr>
              <w:rFonts w:ascii="Times New Roman" w:hAnsi="Times New Roman"/>
              <w:i/>
              <w:sz w:val="24"/>
              <w:szCs w:val="24"/>
              <w:lang w:val="en-US"/>
            </w:rPr>
          </w:rPrChange>
        </w:rPr>
        <w:t>New Yorker Online</w:t>
      </w:r>
      <w:ins w:id="414" w:author="Bob2" w:date="2015-04-17T11:29:00Z">
        <w:r>
          <w:rPr>
            <w:rFonts w:ascii="Times New Roman" w:hAnsi="Times New Roman"/>
            <w:sz w:val="24"/>
            <w:szCs w:val="24"/>
            <w:lang w:val="en-US"/>
          </w:rPr>
          <w:t xml:space="preserve">, 4 June 2012, </w:t>
        </w:r>
      </w:ins>
      <w:del w:id="415" w:author="Bob2" w:date="2015-04-17T11:29:00Z">
        <w:r w:rsidRPr="00F63CFB" w:rsidDel="0073203C">
          <w:rPr>
            <w:rFonts w:ascii="Times New Roman" w:hAnsi="Times New Roman"/>
            <w:sz w:val="24"/>
            <w:szCs w:val="24"/>
            <w:lang w:val="en-US"/>
          </w:rPr>
          <w:delText xml:space="preserve">. </w:delText>
        </w:r>
      </w:del>
      <w:r w:rsidRPr="00F63CFB">
        <w:rPr>
          <w:rFonts w:ascii="Times New Roman" w:hAnsi="Times New Roman"/>
          <w:sz w:val="24"/>
          <w:szCs w:val="24"/>
          <w:lang w:val="en-US"/>
        </w:rPr>
        <w:t>http://www.newyorker.com/magazine/2012/06/04/black-box-2</w:t>
      </w:r>
      <w:del w:id="416" w:author="Bob2" w:date="2015-04-17T11:29:00Z">
        <w:r w:rsidRPr="00F63CFB" w:rsidDel="0073203C">
          <w:rPr>
            <w:rFonts w:ascii="Times New Roman" w:hAnsi="Times New Roman"/>
            <w:sz w:val="24"/>
            <w:szCs w:val="24"/>
            <w:lang w:val="en-US"/>
          </w:rPr>
          <w:delText>. (Accessed 1 September 2014)</w:delText>
        </w:r>
      </w:del>
      <w:r w:rsidRPr="00F63CFB">
        <w:rPr>
          <w:rFonts w:ascii="Times New Roman" w:hAnsi="Times New Roman"/>
          <w:sz w:val="24"/>
          <w:szCs w:val="24"/>
          <w:lang w:val="en-US"/>
        </w:rPr>
        <w:t>.</w:t>
      </w:r>
    </w:p>
    <w:p w:rsidR="00BF5FE6" w:rsidRPr="00BF5FE6" w:rsidDel="0073203C" w:rsidRDefault="00BF5FE6" w:rsidP="00F63CFB">
      <w:pPr>
        <w:spacing w:line="320" w:lineRule="atLeast"/>
        <w:rPr>
          <w:del w:id="417" w:author="Bob2" w:date="2015-04-17T11:29:00Z"/>
          <w:rFonts w:ascii="Times New Roman" w:hAnsi="Times New Roman"/>
          <w:b/>
          <w:sz w:val="24"/>
          <w:szCs w:val="24"/>
          <w:rPrChange w:id="418" w:author="Bob2" w:date="2015-04-17T11:29:00Z">
            <w:rPr>
              <w:del w:id="419" w:author="Bob2" w:date="2015-04-17T11:29:00Z"/>
              <w:rFonts w:ascii="Times New Roman" w:hAnsi="Times New Roman"/>
              <w:sz w:val="24"/>
              <w:szCs w:val="24"/>
            </w:rPr>
          </w:rPrChange>
        </w:rPr>
      </w:pPr>
    </w:p>
    <w:p w:rsidR="00BF5FE6" w:rsidRPr="00F63CFB" w:rsidRDefault="00BF5FE6" w:rsidP="00F63CFB">
      <w:pPr>
        <w:spacing w:line="320" w:lineRule="atLeast"/>
        <w:rPr>
          <w:rFonts w:ascii="Times New Roman" w:hAnsi="Times New Roman"/>
          <w:sz w:val="24"/>
          <w:szCs w:val="24"/>
        </w:rPr>
      </w:pPr>
      <w:r w:rsidRPr="00BF5FE6">
        <w:rPr>
          <w:rFonts w:ascii="Times New Roman" w:hAnsi="Times New Roman"/>
          <w:b/>
          <w:sz w:val="24"/>
          <w:szCs w:val="24"/>
          <w:rPrChange w:id="420" w:author="Bob2" w:date="2015-04-17T11:29:00Z">
            <w:rPr>
              <w:rFonts w:ascii="Times New Roman" w:hAnsi="Times New Roman"/>
              <w:sz w:val="24"/>
              <w:szCs w:val="24"/>
            </w:rPr>
          </w:rPrChange>
        </w:rPr>
        <w:t>Frank, A</w:t>
      </w:r>
      <w:ins w:id="421" w:author="Bob2" w:date="2015-04-17T11:29:00Z">
        <w:r w:rsidRPr="00BF5FE6">
          <w:rPr>
            <w:rFonts w:ascii="Times New Roman" w:hAnsi="Times New Roman"/>
            <w:b/>
            <w:sz w:val="24"/>
            <w:szCs w:val="24"/>
            <w:rPrChange w:id="422" w:author="Bob2" w:date="2015-04-17T11:29:00Z">
              <w:rPr>
                <w:rFonts w:ascii="Times New Roman" w:hAnsi="Times New Roman"/>
                <w:sz w:val="24"/>
                <w:szCs w:val="24"/>
              </w:rPr>
            </w:rPrChange>
          </w:rPr>
          <w:t>. W</w:t>
        </w:r>
      </w:ins>
      <w:del w:id="423" w:author="Bob2" w:date="2015-04-17T11:29:00Z">
        <w:r w:rsidRPr="00BF5FE6" w:rsidDel="0073203C">
          <w:rPr>
            <w:rFonts w:ascii="Times New Roman" w:hAnsi="Times New Roman"/>
            <w:b/>
            <w:sz w:val="24"/>
            <w:szCs w:val="24"/>
            <w:rPrChange w:id="424" w:author="Bob2" w:date="2015-04-17T11:29:00Z">
              <w:rPr>
                <w:rFonts w:ascii="Times New Roman" w:hAnsi="Times New Roman"/>
                <w:sz w:val="24"/>
                <w:szCs w:val="24"/>
              </w:rPr>
            </w:rPrChange>
          </w:rPr>
          <w:delText>rthur W</w:delText>
        </w:r>
      </w:del>
      <w:r w:rsidRPr="00BF5FE6">
        <w:rPr>
          <w:rFonts w:ascii="Times New Roman" w:hAnsi="Times New Roman"/>
          <w:b/>
          <w:sz w:val="24"/>
          <w:szCs w:val="24"/>
          <w:rPrChange w:id="425" w:author="Bob2" w:date="2015-04-17T11:29:00Z">
            <w:rPr>
              <w:rFonts w:ascii="Times New Roman" w:hAnsi="Times New Roman"/>
              <w:sz w:val="24"/>
              <w:szCs w:val="24"/>
            </w:rPr>
          </w:rPrChange>
        </w:rPr>
        <w:t>.</w:t>
      </w:r>
      <w:r w:rsidRPr="00F63CFB">
        <w:rPr>
          <w:rFonts w:ascii="Times New Roman" w:hAnsi="Times New Roman"/>
          <w:sz w:val="24"/>
          <w:szCs w:val="24"/>
        </w:rPr>
        <w:t xml:space="preserve"> (2013). </w:t>
      </w:r>
      <w:r w:rsidRPr="00BF5FE6">
        <w:rPr>
          <w:rFonts w:ascii="Times New Roman" w:hAnsi="Times New Roman"/>
          <w:i/>
          <w:iCs/>
          <w:sz w:val="24"/>
          <w:szCs w:val="24"/>
          <w:rPrChange w:id="426" w:author="Bob2" w:date="2015-04-17T11:30:00Z">
            <w:rPr>
              <w:rFonts w:ascii="Times New Roman" w:hAnsi="Times New Roman"/>
              <w:iCs/>
              <w:sz w:val="24"/>
              <w:szCs w:val="24"/>
            </w:rPr>
          </w:rPrChange>
        </w:rPr>
        <w:t>The Wounded Storyteller</w:t>
      </w:r>
      <w:del w:id="427" w:author="Bob2" w:date="2015-04-17T11:30:00Z">
        <w:r w:rsidRPr="0073203C" w:rsidDel="0073203C">
          <w:rPr>
            <w:rFonts w:ascii="Times New Roman" w:hAnsi="Times New Roman"/>
            <w:i/>
            <w:iCs/>
            <w:sz w:val="24"/>
            <w:szCs w:val="24"/>
          </w:rPr>
          <w:delText> </w:delText>
        </w:r>
      </w:del>
      <w:r w:rsidRPr="00BF5FE6">
        <w:rPr>
          <w:rFonts w:ascii="Times New Roman" w:hAnsi="Times New Roman"/>
          <w:i/>
          <w:iCs/>
          <w:sz w:val="24"/>
          <w:szCs w:val="24"/>
          <w:rPrChange w:id="428" w:author="Bob2" w:date="2015-04-17T11:30:00Z">
            <w:rPr>
              <w:rFonts w:ascii="Times New Roman" w:hAnsi="Times New Roman"/>
              <w:iCs/>
              <w:sz w:val="24"/>
              <w:szCs w:val="24"/>
            </w:rPr>
          </w:rPrChange>
        </w:rPr>
        <w:t>: Body, Illness, and Ethics</w:t>
      </w:r>
      <w:r w:rsidRPr="00BF5FE6">
        <w:rPr>
          <w:rFonts w:ascii="Times New Roman" w:hAnsi="Times New Roman"/>
          <w:i/>
          <w:sz w:val="24"/>
          <w:szCs w:val="24"/>
          <w:rPrChange w:id="429" w:author="Bob2" w:date="2015-04-17T11:30:00Z">
            <w:rPr>
              <w:rFonts w:ascii="Times New Roman" w:hAnsi="Times New Roman"/>
              <w:sz w:val="24"/>
              <w:szCs w:val="24"/>
            </w:rPr>
          </w:rPrChange>
        </w:rPr>
        <w:t>.</w:t>
      </w:r>
      <w:r w:rsidRPr="00F63CFB">
        <w:rPr>
          <w:rFonts w:ascii="Times New Roman" w:hAnsi="Times New Roman"/>
          <w:sz w:val="24"/>
          <w:szCs w:val="24"/>
        </w:rPr>
        <w:t xml:space="preserve"> 2nd </w:t>
      </w:r>
      <w:del w:id="430" w:author="Bob2" w:date="2015-04-17T11:30:00Z">
        <w:r w:rsidRPr="00F63CFB" w:rsidDel="0073203C">
          <w:rPr>
            <w:rFonts w:ascii="Times New Roman" w:hAnsi="Times New Roman"/>
            <w:sz w:val="24"/>
            <w:szCs w:val="24"/>
          </w:rPr>
          <w:delText xml:space="preserve">edn. Chicago; London: The </w:delText>
        </w:r>
      </w:del>
      <w:r w:rsidRPr="00F63CFB">
        <w:rPr>
          <w:rFonts w:ascii="Times New Roman" w:hAnsi="Times New Roman"/>
          <w:sz w:val="24"/>
          <w:szCs w:val="24"/>
        </w:rPr>
        <w:t>University of Chicago Press</w:t>
      </w:r>
      <w:ins w:id="431" w:author="Bob2" w:date="2015-04-17T11:30:00Z">
        <w:r>
          <w:rPr>
            <w:rFonts w:ascii="Times New Roman" w:hAnsi="Times New Roman"/>
            <w:sz w:val="24"/>
            <w:szCs w:val="24"/>
          </w:rPr>
          <w:t>, Chicago.</w:t>
        </w:r>
      </w:ins>
      <w:del w:id="432" w:author="Bob2" w:date="2015-04-17T11:30:00Z">
        <w:r w:rsidRPr="00F63CFB" w:rsidDel="0073203C">
          <w:rPr>
            <w:rFonts w:ascii="Times New Roman" w:hAnsi="Times New Roman"/>
            <w:sz w:val="24"/>
            <w:szCs w:val="24"/>
          </w:rPr>
          <w:delText>.</w:delText>
        </w:r>
      </w:del>
    </w:p>
    <w:p w:rsidR="00BF5FE6" w:rsidRPr="00BF5FE6" w:rsidDel="0073203C" w:rsidRDefault="00BF5FE6" w:rsidP="0073203C">
      <w:pPr>
        <w:spacing w:line="320" w:lineRule="atLeast"/>
        <w:rPr>
          <w:del w:id="433" w:author="Bob2" w:date="2015-04-17T11:30:00Z"/>
          <w:rFonts w:ascii="Times New Roman" w:hAnsi="Times New Roman"/>
          <w:b/>
          <w:sz w:val="24"/>
          <w:szCs w:val="24"/>
          <w:rPrChange w:id="434" w:author="Bob2" w:date="2015-04-17T11:30:00Z">
            <w:rPr>
              <w:del w:id="435" w:author="Bob2" w:date="2015-04-17T11:30:00Z"/>
              <w:rFonts w:ascii="Times New Roman" w:hAnsi="Times New Roman"/>
              <w:sz w:val="24"/>
              <w:szCs w:val="24"/>
            </w:rPr>
          </w:rPrChange>
        </w:rPr>
      </w:pPr>
    </w:p>
    <w:p w:rsidR="00BF5FE6" w:rsidRPr="00F63CFB" w:rsidDel="0073203C" w:rsidRDefault="00BF5FE6" w:rsidP="0073203C">
      <w:pPr>
        <w:spacing w:line="320" w:lineRule="atLeast"/>
        <w:rPr>
          <w:del w:id="436" w:author="Bob2" w:date="2015-04-17T11:31:00Z"/>
          <w:rFonts w:ascii="Times New Roman" w:hAnsi="Times New Roman"/>
          <w:sz w:val="24"/>
          <w:szCs w:val="24"/>
        </w:rPr>
      </w:pPr>
      <w:r w:rsidRPr="00BF5FE6">
        <w:rPr>
          <w:rFonts w:ascii="Times New Roman" w:hAnsi="Times New Roman"/>
          <w:b/>
          <w:sz w:val="24"/>
          <w:szCs w:val="24"/>
          <w:rPrChange w:id="437" w:author="Bob2" w:date="2015-04-17T11:30:00Z">
            <w:rPr>
              <w:rFonts w:ascii="Times New Roman" w:hAnsi="Times New Roman"/>
              <w:sz w:val="24"/>
              <w:szCs w:val="24"/>
            </w:rPr>
          </w:rPrChange>
        </w:rPr>
        <w:t>Galloway, A</w:t>
      </w:r>
      <w:ins w:id="438" w:author="Bob2" w:date="2015-04-17T11:30:00Z">
        <w:r w:rsidRPr="00BF5FE6">
          <w:rPr>
            <w:rFonts w:ascii="Times New Roman" w:hAnsi="Times New Roman"/>
            <w:b/>
            <w:sz w:val="24"/>
            <w:szCs w:val="24"/>
            <w:rPrChange w:id="439" w:author="Bob2" w:date="2015-04-17T11:30:00Z">
              <w:rPr>
                <w:rFonts w:ascii="Times New Roman" w:hAnsi="Times New Roman"/>
                <w:sz w:val="24"/>
                <w:szCs w:val="24"/>
              </w:rPr>
            </w:rPrChange>
          </w:rPr>
          <w:t xml:space="preserve">. </w:t>
        </w:r>
      </w:ins>
      <w:del w:id="440" w:author="Bob2" w:date="2015-04-17T11:30:00Z">
        <w:r w:rsidRPr="00BF5FE6" w:rsidDel="0073203C">
          <w:rPr>
            <w:rFonts w:ascii="Times New Roman" w:hAnsi="Times New Roman"/>
            <w:b/>
            <w:sz w:val="24"/>
            <w:szCs w:val="24"/>
            <w:rPrChange w:id="441" w:author="Bob2" w:date="2015-04-17T11:30:00Z">
              <w:rPr>
                <w:rFonts w:ascii="Times New Roman" w:hAnsi="Times New Roman"/>
                <w:sz w:val="24"/>
                <w:szCs w:val="24"/>
              </w:rPr>
            </w:rPrChange>
          </w:rPr>
          <w:delText xml:space="preserve">lexander </w:delText>
        </w:r>
      </w:del>
      <w:r w:rsidRPr="00BF5FE6">
        <w:rPr>
          <w:rFonts w:ascii="Times New Roman" w:hAnsi="Times New Roman"/>
          <w:b/>
          <w:sz w:val="24"/>
          <w:szCs w:val="24"/>
          <w:rPrChange w:id="442" w:author="Bob2" w:date="2015-04-17T11:30:00Z">
            <w:rPr>
              <w:rFonts w:ascii="Times New Roman" w:hAnsi="Times New Roman"/>
              <w:sz w:val="24"/>
              <w:szCs w:val="24"/>
            </w:rPr>
          </w:rPrChange>
        </w:rPr>
        <w:t>R.</w:t>
      </w:r>
      <w:r w:rsidRPr="00F63CFB">
        <w:rPr>
          <w:rFonts w:ascii="Times New Roman" w:hAnsi="Times New Roman"/>
          <w:sz w:val="24"/>
          <w:szCs w:val="24"/>
        </w:rPr>
        <w:t xml:space="preserve"> (2011). Black Box</w:t>
      </w:r>
      <w:ins w:id="443" w:author="Bob2" w:date="2015-04-17T11:30:00Z">
        <w:r>
          <w:rPr>
            <w:rFonts w:ascii="Times New Roman" w:hAnsi="Times New Roman"/>
            <w:sz w:val="24"/>
            <w:szCs w:val="24"/>
          </w:rPr>
          <w:t>,</w:t>
        </w:r>
      </w:ins>
      <w:r w:rsidRPr="00F63CFB">
        <w:rPr>
          <w:rFonts w:ascii="Times New Roman" w:hAnsi="Times New Roman"/>
          <w:sz w:val="24"/>
          <w:szCs w:val="24"/>
        </w:rPr>
        <w:t xml:space="preserve"> Black Bloc. In Noys, B</w:t>
      </w:r>
      <w:ins w:id="444" w:author="Bob2" w:date="2015-04-17T11:30:00Z">
        <w:r>
          <w:rPr>
            <w:rFonts w:ascii="Times New Roman" w:hAnsi="Times New Roman"/>
            <w:sz w:val="24"/>
            <w:szCs w:val="24"/>
          </w:rPr>
          <w:t xml:space="preserve">. </w:t>
        </w:r>
      </w:ins>
      <w:del w:id="445" w:author="Bob2" w:date="2015-04-17T11:30:00Z">
        <w:r w:rsidRPr="00F63CFB" w:rsidDel="0073203C">
          <w:rPr>
            <w:rFonts w:ascii="Times New Roman" w:hAnsi="Times New Roman"/>
            <w:sz w:val="24"/>
            <w:szCs w:val="24"/>
          </w:rPr>
          <w:delText xml:space="preserve">enjamin  </w:delText>
        </w:r>
      </w:del>
      <w:r w:rsidRPr="00F63CFB">
        <w:rPr>
          <w:rFonts w:ascii="Times New Roman" w:hAnsi="Times New Roman"/>
          <w:sz w:val="24"/>
          <w:szCs w:val="24"/>
        </w:rPr>
        <w:t xml:space="preserve">(ed.), </w:t>
      </w:r>
      <w:r w:rsidRPr="00BF5FE6">
        <w:rPr>
          <w:rFonts w:ascii="Times New Roman" w:hAnsi="Times New Roman"/>
          <w:i/>
          <w:iCs/>
          <w:sz w:val="24"/>
          <w:szCs w:val="24"/>
          <w:rPrChange w:id="446" w:author="Bob2" w:date="2015-04-17T11:30:00Z">
            <w:rPr>
              <w:rFonts w:ascii="Times New Roman" w:hAnsi="Times New Roman"/>
              <w:iCs/>
              <w:sz w:val="24"/>
              <w:szCs w:val="24"/>
            </w:rPr>
          </w:rPrChange>
        </w:rPr>
        <w:t>Communization and Its Discontents: Contestaton, Critique, and Contemporary Struggles</w:t>
      </w:r>
      <w:r w:rsidRPr="00BF5FE6">
        <w:rPr>
          <w:rFonts w:ascii="Times New Roman" w:hAnsi="Times New Roman"/>
          <w:i/>
          <w:sz w:val="24"/>
          <w:szCs w:val="24"/>
          <w:rPrChange w:id="447" w:author="Bob2" w:date="2015-04-17T11:30:00Z">
            <w:rPr>
              <w:rFonts w:ascii="Times New Roman" w:hAnsi="Times New Roman"/>
              <w:sz w:val="24"/>
              <w:szCs w:val="24"/>
            </w:rPr>
          </w:rPrChange>
        </w:rPr>
        <w:t xml:space="preserve">. </w:t>
      </w:r>
      <w:ins w:id="448" w:author="Bob2" w:date="2015-04-17T11:30:00Z">
        <w:r>
          <w:rPr>
            <w:rFonts w:ascii="Times New Roman" w:hAnsi="Times New Roman"/>
            <w:sz w:val="24"/>
            <w:szCs w:val="24"/>
          </w:rPr>
          <w:t xml:space="preserve">New York: </w:t>
        </w:r>
      </w:ins>
      <w:r w:rsidRPr="00F63CFB">
        <w:rPr>
          <w:rFonts w:ascii="Times New Roman" w:hAnsi="Times New Roman"/>
          <w:sz w:val="24"/>
          <w:szCs w:val="24"/>
        </w:rPr>
        <w:t>Minor Compositions</w:t>
      </w:r>
      <w:del w:id="449" w:author="Bob2" w:date="2015-04-17T11:30:00Z">
        <w:r w:rsidRPr="00F63CFB" w:rsidDel="0073203C">
          <w:rPr>
            <w:rFonts w:ascii="Times New Roman" w:hAnsi="Times New Roman"/>
            <w:sz w:val="24"/>
            <w:szCs w:val="24"/>
          </w:rPr>
          <w:delText>. New York: Autonomedia. pp.</w:delText>
        </w:r>
      </w:del>
      <w:ins w:id="450" w:author="Bob2" w:date="2015-04-17T11:30:00Z">
        <w:r>
          <w:rPr>
            <w:rFonts w:ascii="Times New Roman" w:hAnsi="Times New Roman"/>
            <w:sz w:val="24"/>
            <w:szCs w:val="24"/>
          </w:rPr>
          <w:t>,</w:t>
        </w:r>
      </w:ins>
      <w:r w:rsidRPr="00F63CFB">
        <w:rPr>
          <w:rFonts w:ascii="Times New Roman" w:hAnsi="Times New Roman"/>
          <w:sz w:val="24"/>
          <w:szCs w:val="24"/>
        </w:rPr>
        <w:t xml:space="preserve"> </w:t>
      </w:r>
      <w:ins w:id="451" w:author="Bob2" w:date="2015-04-17T11:32:00Z">
        <w:r>
          <w:rPr>
            <w:rFonts w:ascii="Times New Roman" w:hAnsi="Times New Roman"/>
            <w:sz w:val="24"/>
            <w:szCs w:val="24"/>
          </w:rPr>
          <w:t xml:space="preserve">pp. </w:t>
        </w:r>
      </w:ins>
      <w:r w:rsidRPr="00F63CFB">
        <w:rPr>
          <w:rFonts w:ascii="Times New Roman" w:hAnsi="Times New Roman"/>
          <w:sz w:val="24"/>
          <w:szCs w:val="24"/>
        </w:rPr>
        <w:t>237</w:t>
      </w:r>
      <w:del w:id="452" w:author="Bob2" w:date="2015-04-17T11:30:00Z">
        <w:r w:rsidRPr="00F63CFB" w:rsidDel="0073203C">
          <w:rPr>
            <w:rFonts w:ascii="Times New Roman" w:hAnsi="Times New Roman"/>
            <w:sz w:val="24"/>
            <w:szCs w:val="24"/>
          </w:rPr>
          <w:delText>-</w:delText>
        </w:r>
      </w:del>
      <w:ins w:id="453" w:author="Bob2" w:date="2015-04-17T11:30:00Z">
        <w:r>
          <w:rPr>
            <w:rFonts w:ascii="Times New Roman" w:hAnsi="Times New Roman"/>
            <w:sz w:val="24"/>
            <w:szCs w:val="24"/>
          </w:rPr>
          <w:t>–</w:t>
        </w:r>
      </w:ins>
      <w:r w:rsidRPr="00F63CFB">
        <w:rPr>
          <w:rFonts w:ascii="Times New Roman" w:hAnsi="Times New Roman"/>
          <w:sz w:val="24"/>
          <w:szCs w:val="24"/>
        </w:rPr>
        <w:t xml:space="preserve">49. </w:t>
      </w:r>
      <w:del w:id="454" w:author="Bob2" w:date="2015-04-17T11:31:00Z">
        <w:r w:rsidRPr="00F63CFB" w:rsidDel="0073203C">
          <w:rPr>
            <w:rFonts w:ascii="Times New Roman" w:hAnsi="Times New Roman"/>
            <w:sz w:val="24"/>
            <w:szCs w:val="24"/>
          </w:rPr>
          <w:delText>www.minorcompositions.info. (Accessed 1 September 2014).</w:delText>
        </w:r>
      </w:del>
    </w:p>
    <w:p w:rsidR="00BF5FE6" w:rsidRPr="00F63CFB" w:rsidRDefault="00BF5FE6" w:rsidP="0073203C">
      <w:pPr>
        <w:spacing w:line="320" w:lineRule="atLeast"/>
        <w:rPr>
          <w:rFonts w:ascii="Times New Roman" w:hAnsi="Times New Roman"/>
          <w:sz w:val="24"/>
          <w:szCs w:val="24"/>
          <w:lang w:val="en-US"/>
        </w:rPr>
      </w:pPr>
    </w:p>
    <w:p w:rsidR="00BF5FE6" w:rsidRPr="00F63CFB" w:rsidDel="0073203C" w:rsidRDefault="00BF5FE6" w:rsidP="0073203C">
      <w:pPr>
        <w:spacing w:line="320" w:lineRule="atLeast"/>
        <w:rPr>
          <w:del w:id="455" w:author="Bob2" w:date="2015-04-17T11:31:00Z"/>
          <w:rFonts w:ascii="Times New Roman" w:hAnsi="Times New Roman"/>
          <w:sz w:val="24"/>
          <w:szCs w:val="24"/>
        </w:rPr>
      </w:pPr>
      <w:r w:rsidRPr="00BF5FE6">
        <w:rPr>
          <w:rFonts w:ascii="Times New Roman" w:hAnsi="Times New Roman"/>
          <w:b/>
          <w:sz w:val="24"/>
          <w:szCs w:val="24"/>
          <w:rPrChange w:id="456" w:author="Bob2" w:date="2015-04-17T11:31:00Z">
            <w:rPr>
              <w:rFonts w:ascii="Times New Roman" w:hAnsi="Times New Roman"/>
              <w:sz w:val="24"/>
              <w:szCs w:val="24"/>
            </w:rPr>
          </w:rPrChange>
        </w:rPr>
        <w:lastRenderedPageBreak/>
        <w:t>Hoch, D. B., Norris, D., Lester, J. E.</w:t>
      </w:r>
      <w:del w:id="457" w:author="Bob2" w:date="2015-04-17T11:31:00Z">
        <w:r w:rsidRPr="00BF5FE6" w:rsidDel="0073203C">
          <w:rPr>
            <w:rFonts w:ascii="Times New Roman" w:hAnsi="Times New Roman"/>
            <w:b/>
            <w:sz w:val="24"/>
            <w:szCs w:val="24"/>
            <w:rPrChange w:id="458" w:author="Bob2" w:date="2015-04-17T11:31:00Z">
              <w:rPr>
                <w:rFonts w:ascii="Times New Roman" w:hAnsi="Times New Roman"/>
                <w:sz w:val="24"/>
                <w:szCs w:val="24"/>
              </w:rPr>
            </w:rPrChange>
          </w:rPr>
          <w:delText>,</w:delText>
        </w:r>
      </w:del>
      <w:r w:rsidRPr="00BF5FE6">
        <w:rPr>
          <w:rFonts w:ascii="Times New Roman" w:hAnsi="Times New Roman"/>
          <w:b/>
          <w:sz w:val="24"/>
          <w:szCs w:val="24"/>
          <w:rPrChange w:id="459" w:author="Bob2" w:date="2015-04-17T11:31:00Z">
            <w:rPr>
              <w:rFonts w:ascii="Times New Roman" w:hAnsi="Times New Roman"/>
              <w:sz w:val="24"/>
              <w:szCs w:val="24"/>
            </w:rPr>
          </w:rPrChange>
        </w:rPr>
        <w:t xml:space="preserve"> and Marcus, A. D.</w:t>
      </w:r>
      <w:r w:rsidRPr="00F63CFB">
        <w:rPr>
          <w:rFonts w:ascii="Times New Roman" w:hAnsi="Times New Roman"/>
          <w:sz w:val="24"/>
          <w:szCs w:val="24"/>
        </w:rPr>
        <w:t xml:space="preserve"> (1999). Information Exchange in an Epilepsy Forum on the World Wide Web. </w:t>
      </w:r>
      <w:r w:rsidRPr="00BF5FE6">
        <w:rPr>
          <w:rFonts w:ascii="Times New Roman" w:hAnsi="Times New Roman"/>
          <w:i/>
          <w:iCs/>
          <w:sz w:val="24"/>
          <w:szCs w:val="24"/>
          <w:rPrChange w:id="460" w:author="Bob2" w:date="2015-04-17T11:31:00Z">
            <w:rPr>
              <w:rFonts w:ascii="Times New Roman" w:hAnsi="Times New Roman"/>
              <w:iCs/>
              <w:sz w:val="24"/>
              <w:szCs w:val="24"/>
            </w:rPr>
          </w:rPrChange>
        </w:rPr>
        <w:t>Seizure: The Journal of the British Epilepsy Association,</w:t>
      </w:r>
      <w:r w:rsidRPr="00F63CFB">
        <w:rPr>
          <w:rFonts w:ascii="Times New Roman" w:hAnsi="Times New Roman"/>
          <w:sz w:val="24"/>
          <w:szCs w:val="24"/>
        </w:rPr>
        <w:t xml:space="preserve"> </w:t>
      </w:r>
      <w:r w:rsidRPr="00BF5FE6">
        <w:rPr>
          <w:rFonts w:ascii="Times New Roman" w:hAnsi="Times New Roman"/>
          <w:b/>
          <w:sz w:val="24"/>
          <w:szCs w:val="24"/>
          <w:rPrChange w:id="461" w:author="Bob2" w:date="2015-04-17T11:31:00Z">
            <w:rPr>
              <w:rFonts w:ascii="Times New Roman" w:hAnsi="Times New Roman"/>
              <w:sz w:val="24"/>
              <w:szCs w:val="24"/>
            </w:rPr>
          </w:rPrChange>
        </w:rPr>
        <w:t>8</w:t>
      </w:r>
      <w:r w:rsidRPr="00F63CFB">
        <w:rPr>
          <w:rFonts w:ascii="Times New Roman" w:hAnsi="Times New Roman"/>
          <w:sz w:val="24"/>
          <w:szCs w:val="24"/>
        </w:rPr>
        <w:t>(1): 30–34.</w:t>
      </w:r>
    </w:p>
    <w:p w:rsidR="00BF5FE6" w:rsidRPr="00F63CFB" w:rsidRDefault="00BF5FE6" w:rsidP="0073203C">
      <w:pPr>
        <w:spacing w:line="320" w:lineRule="atLeast"/>
        <w:rPr>
          <w:rFonts w:ascii="Times New Roman" w:hAnsi="Times New Roman"/>
          <w:sz w:val="24"/>
          <w:szCs w:val="24"/>
        </w:rPr>
      </w:pPr>
    </w:p>
    <w:p w:rsidR="00BF5FE6" w:rsidRPr="00F63CFB" w:rsidDel="0073203C" w:rsidRDefault="00BF5FE6">
      <w:pPr>
        <w:widowControl w:val="0"/>
        <w:autoSpaceDE w:val="0"/>
        <w:autoSpaceDN w:val="0"/>
        <w:adjustRightInd w:val="0"/>
        <w:spacing w:line="320" w:lineRule="atLeast"/>
        <w:rPr>
          <w:del w:id="462" w:author="Bob2" w:date="2015-04-17T11:31:00Z"/>
          <w:rFonts w:ascii="Times New Roman" w:eastAsia="Arial Unicode MS" w:hAnsi="Times New Roman"/>
          <w:sz w:val="24"/>
          <w:szCs w:val="24"/>
          <w:lang w:val="en-US" w:eastAsia="en-GB"/>
        </w:rPr>
        <w:pPrChange w:id="463" w:author="Bob2" w:date="2015-04-17T11:31:00Z">
          <w:pPr>
            <w:spacing w:line="320" w:lineRule="atLeast"/>
            <w:ind w:firstLine="720"/>
          </w:pPr>
        </w:pPrChange>
      </w:pPr>
      <w:r w:rsidRPr="00BF5FE6">
        <w:rPr>
          <w:rFonts w:ascii="Times New Roman" w:eastAsia="Arial Unicode MS" w:hAnsi="Times New Roman"/>
          <w:b/>
          <w:sz w:val="24"/>
          <w:szCs w:val="24"/>
          <w:lang w:val="en-US" w:eastAsia="en-GB"/>
          <w:rPrChange w:id="464" w:author="Bob2" w:date="2015-04-17T11:31:00Z">
            <w:rPr>
              <w:rFonts w:ascii="Times New Roman" w:eastAsia="Arial Unicode MS" w:hAnsi="Times New Roman"/>
              <w:sz w:val="24"/>
              <w:szCs w:val="24"/>
              <w:lang w:val="en-US" w:eastAsia="en-GB"/>
            </w:rPr>
          </w:rPrChange>
        </w:rPr>
        <w:t>Kleinman, A</w:t>
      </w:r>
      <w:del w:id="465" w:author="Bob2" w:date="2015-04-17T11:31:00Z">
        <w:r w:rsidRPr="00BF5FE6" w:rsidDel="0073203C">
          <w:rPr>
            <w:rFonts w:ascii="Times New Roman" w:eastAsia="Arial Unicode MS" w:hAnsi="Times New Roman"/>
            <w:b/>
            <w:sz w:val="24"/>
            <w:szCs w:val="24"/>
            <w:lang w:val="en-US" w:eastAsia="en-GB"/>
            <w:rPrChange w:id="466" w:author="Bob2" w:date="2015-04-17T11:31:00Z">
              <w:rPr>
                <w:rFonts w:ascii="Times New Roman" w:eastAsia="Arial Unicode MS" w:hAnsi="Times New Roman"/>
                <w:sz w:val="24"/>
                <w:szCs w:val="24"/>
                <w:lang w:val="en-US" w:eastAsia="en-GB"/>
              </w:rPr>
            </w:rPrChange>
          </w:rPr>
          <w:delText>rthur</w:delText>
        </w:r>
      </w:del>
      <w:r w:rsidRPr="00BF5FE6">
        <w:rPr>
          <w:rFonts w:ascii="Times New Roman" w:eastAsia="Arial Unicode MS" w:hAnsi="Times New Roman"/>
          <w:b/>
          <w:sz w:val="24"/>
          <w:szCs w:val="24"/>
          <w:lang w:val="en-US" w:eastAsia="en-GB"/>
          <w:rPrChange w:id="467" w:author="Bob2" w:date="2015-04-17T11:31:00Z">
            <w:rPr>
              <w:rFonts w:ascii="Times New Roman" w:eastAsia="Arial Unicode MS" w:hAnsi="Times New Roman"/>
              <w:sz w:val="24"/>
              <w:szCs w:val="24"/>
              <w:lang w:val="en-US" w:eastAsia="en-GB"/>
            </w:rPr>
          </w:rPrChange>
        </w:rPr>
        <w:t>.</w:t>
      </w:r>
      <w:r w:rsidRPr="00F63CFB">
        <w:rPr>
          <w:rFonts w:ascii="Times New Roman" w:eastAsia="Arial Unicode MS" w:hAnsi="Times New Roman"/>
          <w:sz w:val="24"/>
          <w:szCs w:val="24"/>
          <w:lang w:val="en-US" w:eastAsia="en-GB"/>
        </w:rPr>
        <w:t xml:space="preserve"> (1988). </w:t>
      </w:r>
      <w:r w:rsidRPr="00BF5FE6">
        <w:rPr>
          <w:rFonts w:ascii="Times New Roman" w:eastAsia="Arial Unicode MS" w:hAnsi="Times New Roman"/>
          <w:i/>
          <w:sz w:val="24"/>
          <w:szCs w:val="24"/>
          <w:lang w:val="en-US" w:eastAsia="en-GB"/>
          <w:rPrChange w:id="468" w:author="Bob2" w:date="2015-04-17T11:31:00Z">
            <w:rPr>
              <w:rFonts w:ascii="Times New Roman" w:eastAsia="Arial Unicode MS" w:hAnsi="Times New Roman"/>
              <w:sz w:val="24"/>
              <w:szCs w:val="24"/>
              <w:lang w:val="en-US" w:eastAsia="en-GB"/>
            </w:rPr>
          </w:rPrChange>
        </w:rPr>
        <w:t xml:space="preserve">The Illness Narratives: Suffering, Healing, and the Human Condition. </w:t>
      </w:r>
      <w:ins w:id="469" w:author="Bob2" w:date="2015-04-17T11:31:00Z">
        <w:r>
          <w:rPr>
            <w:rFonts w:ascii="Times New Roman" w:eastAsia="Arial Unicode MS" w:hAnsi="Times New Roman"/>
            <w:sz w:val="24"/>
            <w:szCs w:val="24"/>
            <w:lang w:val="en-US" w:eastAsia="en-GB"/>
          </w:rPr>
          <w:t xml:space="preserve">Basic Books, </w:t>
        </w:r>
      </w:ins>
      <w:r w:rsidRPr="00F63CFB">
        <w:rPr>
          <w:rFonts w:ascii="Times New Roman" w:eastAsia="Arial Unicode MS" w:hAnsi="Times New Roman"/>
          <w:sz w:val="24"/>
          <w:szCs w:val="24"/>
          <w:lang w:val="en-US" w:eastAsia="en-GB"/>
        </w:rPr>
        <w:t>New York</w:t>
      </w:r>
      <w:ins w:id="470" w:author="Bob2" w:date="2015-04-17T11:31:00Z">
        <w:r>
          <w:rPr>
            <w:rFonts w:ascii="Times New Roman" w:eastAsia="Arial Unicode MS" w:hAnsi="Times New Roman"/>
            <w:sz w:val="24"/>
            <w:szCs w:val="24"/>
            <w:lang w:val="en-US" w:eastAsia="en-GB"/>
          </w:rPr>
          <w:t>.</w:t>
        </w:r>
      </w:ins>
      <w:del w:id="471" w:author="Bob2" w:date="2015-04-17T11:31:00Z">
        <w:r w:rsidRPr="00F63CFB" w:rsidDel="0073203C">
          <w:rPr>
            <w:rFonts w:ascii="Times New Roman" w:eastAsia="Arial Unicode MS" w:hAnsi="Times New Roman"/>
            <w:sz w:val="24"/>
            <w:szCs w:val="24"/>
            <w:lang w:val="en-US" w:eastAsia="en-GB"/>
          </w:rPr>
          <w:delText>: Basic Books.</w:delText>
        </w:r>
      </w:del>
    </w:p>
    <w:p w:rsidR="00BF5FE6" w:rsidRPr="00F63CFB" w:rsidRDefault="00BF5FE6">
      <w:pPr>
        <w:widowControl w:val="0"/>
        <w:autoSpaceDE w:val="0"/>
        <w:autoSpaceDN w:val="0"/>
        <w:adjustRightInd w:val="0"/>
        <w:spacing w:line="320" w:lineRule="atLeast"/>
        <w:rPr>
          <w:rFonts w:ascii="Times New Roman" w:eastAsia="Arial Unicode MS" w:hAnsi="Times New Roman"/>
          <w:sz w:val="24"/>
          <w:szCs w:val="24"/>
          <w:lang w:val="en-US" w:eastAsia="en-GB"/>
        </w:rPr>
        <w:pPrChange w:id="472" w:author="Bob2" w:date="2015-04-17T11:31:00Z">
          <w:pPr>
            <w:spacing w:line="320" w:lineRule="atLeast"/>
            <w:ind w:firstLine="720"/>
          </w:pPr>
        </w:pPrChange>
      </w:pPr>
    </w:p>
    <w:p w:rsidR="00BF5FE6" w:rsidRPr="00F63CFB" w:rsidDel="0073203C" w:rsidRDefault="00BF5FE6">
      <w:pPr>
        <w:spacing w:line="320" w:lineRule="atLeast"/>
        <w:rPr>
          <w:del w:id="473" w:author="Bob2" w:date="2015-04-17T11:32:00Z"/>
          <w:rFonts w:ascii="Times New Roman" w:hAnsi="Times New Roman"/>
          <w:sz w:val="24"/>
          <w:szCs w:val="24"/>
        </w:rPr>
        <w:pPrChange w:id="474" w:author="Bob2" w:date="2015-04-17T11:32:00Z">
          <w:pPr>
            <w:spacing w:line="320" w:lineRule="atLeast"/>
            <w:ind w:firstLine="720"/>
          </w:pPr>
        </w:pPrChange>
      </w:pPr>
      <w:r w:rsidRPr="00BF5FE6">
        <w:rPr>
          <w:rFonts w:ascii="Times New Roman" w:hAnsi="Times New Roman"/>
          <w:b/>
          <w:sz w:val="24"/>
          <w:szCs w:val="24"/>
          <w:rPrChange w:id="475" w:author="Bob2" w:date="2015-04-17T11:32:00Z">
            <w:rPr>
              <w:rFonts w:ascii="Times New Roman" w:hAnsi="Times New Roman"/>
              <w:sz w:val="24"/>
              <w:szCs w:val="24"/>
            </w:rPr>
          </w:rPrChange>
        </w:rPr>
        <w:t>Koenig, S</w:t>
      </w:r>
      <w:ins w:id="476" w:author="Bob2" w:date="2015-04-17T11:31:00Z">
        <w:r w:rsidRPr="00BF5FE6">
          <w:rPr>
            <w:rFonts w:ascii="Times New Roman" w:hAnsi="Times New Roman"/>
            <w:b/>
            <w:sz w:val="24"/>
            <w:szCs w:val="24"/>
            <w:rPrChange w:id="477" w:author="Bob2" w:date="2015-04-17T11:32:00Z">
              <w:rPr>
                <w:rFonts w:ascii="Times New Roman" w:hAnsi="Times New Roman"/>
                <w:sz w:val="24"/>
                <w:szCs w:val="24"/>
              </w:rPr>
            </w:rPrChange>
          </w:rPr>
          <w:t xml:space="preserve">. </w:t>
        </w:r>
      </w:ins>
      <w:del w:id="478" w:author="Bob2" w:date="2015-04-17T11:31:00Z">
        <w:r w:rsidRPr="00BF5FE6" w:rsidDel="0073203C">
          <w:rPr>
            <w:rFonts w:ascii="Times New Roman" w:hAnsi="Times New Roman"/>
            <w:b/>
            <w:sz w:val="24"/>
            <w:szCs w:val="24"/>
            <w:rPrChange w:id="479" w:author="Bob2" w:date="2015-04-17T11:32:00Z">
              <w:rPr>
                <w:rFonts w:ascii="Times New Roman" w:hAnsi="Times New Roman"/>
                <w:sz w:val="24"/>
                <w:szCs w:val="24"/>
              </w:rPr>
            </w:rPrChange>
          </w:rPr>
          <w:delText xml:space="preserve">tephan </w:delText>
        </w:r>
      </w:del>
      <w:r w:rsidRPr="00BF5FE6">
        <w:rPr>
          <w:rFonts w:ascii="Times New Roman" w:hAnsi="Times New Roman"/>
          <w:b/>
          <w:sz w:val="24"/>
          <w:szCs w:val="24"/>
          <w:rPrChange w:id="480" w:author="Bob2" w:date="2015-04-17T11:32:00Z">
            <w:rPr>
              <w:rFonts w:ascii="Times New Roman" w:hAnsi="Times New Roman"/>
              <w:sz w:val="24"/>
              <w:szCs w:val="24"/>
            </w:rPr>
          </w:rPrChange>
        </w:rPr>
        <w:t>A., Dobson, P</w:t>
      </w:r>
      <w:ins w:id="481" w:author="Bob2" w:date="2015-04-17T11:31:00Z">
        <w:r w:rsidRPr="00BF5FE6">
          <w:rPr>
            <w:rFonts w:ascii="Times New Roman" w:hAnsi="Times New Roman"/>
            <w:b/>
            <w:sz w:val="24"/>
            <w:szCs w:val="24"/>
            <w:rPrChange w:id="482" w:author="Bob2" w:date="2015-04-17T11:32:00Z">
              <w:rPr>
                <w:rFonts w:ascii="Times New Roman" w:hAnsi="Times New Roman"/>
                <w:sz w:val="24"/>
                <w:szCs w:val="24"/>
              </w:rPr>
            </w:rPrChange>
          </w:rPr>
          <w:t>.</w:t>
        </w:r>
      </w:ins>
      <w:del w:id="483" w:author="Bob2" w:date="2015-04-17T11:31:00Z">
        <w:r w:rsidRPr="00BF5FE6" w:rsidDel="0073203C">
          <w:rPr>
            <w:rFonts w:ascii="Times New Roman" w:hAnsi="Times New Roman"/>
            <w:b/>
            <w:sz w:val="24"/>
            <w:szCs w:val="24"/>
            <w:rPrChange w:id="484" w:author="Bob2" w:date="2015-04-17T11:32:00Z">
              <w:rPr>
                <w:rFonts w:ascii="Times New Roman" w:hAnsi="Times New Roman"/>
                <w:sz w:val="24"/>
                <w:szCs w:val="24"/>
              </w:rPr>
            </w:rPrChange>
          </w:rPr>
          <w:delText>eter</w:delText>
        </w:r>
      </w:del>
      <w:r w:rsidRPr="00BF5FE6">
        <w:rPr>
          <w:rFonts w:ascii="Times New Roman" w:hAnsi="Times New Roman"/>
          <w:b/>
          <w:sz w:val="24"/>
          <w:szCs w:val="24"/>
          <w:rPrChange w:id="485" w:author="Bob2" w:date="2015-04-17T11:32:00Z">
            <w:rPr>
              <w:rFonts w:ascii="Times New Roman" w:hAnsi="Times New Roman"/>
              <w:sz w:val="24"/>
              <w:szCs w:val="24"/>
            </w:rPr>
          </w:rPrChange>
        </w:rPr>
        <w:t>, Longin, E</w:t>
      </w:r>
      <w:ins w:id="486" w:author="Bob2" w:date="2015-04-17T11:31:00Z">
        <w:r w:rsidRPr="00BF5FE6">
          <w:rPr>
            <w:rFonts w:ascii="Times New Roman" w:hAnsi="Times New Roman"/>
            <w:b/>
            <w:sz w:val="24"/>
            <w:szCs w:val="24"/>
            <w:rPrChange w:id="487" w:author="Bob2" w:date="2015-04-17T11:32:00Z">
              <w:rPr>
                <w:rFonts w:ascii="Times New Roman" w:hAnsi="Times New Roman"/>
                <w:sz w:val="24"/>
                <w:szCs w:val="24"/>
              </w:rPr>
            </w:rPrChange>
          </w:rPr>
          <w:t>.</w:t>
        </w:r>
      </w:ins>
      <w:del w:id="488" w:author="Bob2" w:date="2015-04-17T11:31:00Z">
        <w:r w:rsidRPr="00BF5FE6" w:rsidDel="0073203C">
          <w:rPr>
            <w:rFonts w:ascii="Times New Roman" w:hAnsi="Times New Roman"/>
            <w:b/>
            <w:sz w:val="24"/>
            <w:szCs w:val="24"/>
            <w:rPrChange w:id="489" w:author="Bob2" w:date="2015-04-17T11:32:00Z">
              <w:rPr>
                <w:rFonts w:ascii="Times New Roman" w:hAnsi="Times New Roman"/>
                <w:sz w:val="24"/>
                <w:szCs w:val="24"/>
              </w:rPr>
            </w:rPrChange>
          </w:rPr>
          <w:delText>lke</w:delText>
        </w:r>
      </w:del>
      <w:r w:rsidRPr="00BF5FE6">
        <w:rPr>
          <w:rFonts w:ascii="Times New Roman" w:hAnsi="Times New Roman"/>
          <w:b/>
          <w:sz w:val="24"/>
          <w:szCs w:val="24"/>
          <w:rPrChange w:id="490" w:author="Bob2" w:date="2015-04-17T11:32:00Z">
            <w:rPr>
              <w:rFonts w:ascii="Times New Roman" w:hAnsi="Times New Roman"/>
              <w:sz w:val="24"/>
              <w:szCs w:val="24"/>
            </w:rPr>
          </w:rPrChange>
        </w:rPr>
        <w:t>, Michalec, D</w:t>
      </w:r>
      <w:ins w:id="491" w:author="Bob2" w:date="2015-04-17T11:31:00Z">
        <w:r w:rsidRPr="00BF5FE6">
          <w:rPr>
            <w:rFonts w:ascii="Times New Roman" w:hAnsi="Times New Roman"/>
            <w:b/>
            <w:sz w:val="24"/>
            <w:szCs w:val="24"/>
            <w:rPrChange w:id="492" w:author="Bob2" w:date="2015-04-17T11:32:00Z">
              <w:rPr>
                <w:rFonts w:ascii="Times New Roman" w:hAnsi="Times New Roman"/>
                <w:sz w:val="24"/>
                <w:szCs w:val="24"/>
              </w:rPr>
            </w:rPrChange>
          </w:rPr>
          <w:t>.</w:t>
        </w:r>
      </w:ins>
      <w:del w:id="493" w:author="Bob2" w:date="2015-04-17T11:31:00Z">
        <w:r w:rsidRPr="00BF5FE6" w:rsidDel="0073203C">
          <w:rPr>
            <w:rFonts w:ascii="Times New Roman" w:hAnsi="Times New Roman"/>
            <w:b/>
            <w:sz w:val="24"/>
            <w:szCs w:val="24"/>
            <w:rPrChange w:id="494" w:author="Bob2" w:date="2015-04-17T11:32:00Z">
              <w:rPr>
                <w:rFonts w:ascii="Times New Roman" w:hAnsi="Times New Roman"/>
                <w:sz w:val="24"/>
                <w:szCs w:val="24"/>
              </w:rPr>
            </w:rPrChange>
          </w:rPr>
          <w:delText>agmera</w:delText>
        </w:r>
      </w:del>
      <w:r w:rsidRPr="00BF5FE6">
        <w:rPr>
          <w:rFonts w:ascii="Times New Roman" w:hAnsi="Times New Roman"/>
          <w:b/>
          <w:sz w:val="24"/>
          <w:szCs w:val="24"/>
          <w:rPrChange w:id="495" w:author="Bob2" w:date="2015-04-17T11:32:00Z">
            <w:rPr>
              <w:rFonts w:ascii="Times New Roman" w:hAnsi="Times New Roman"/>
              <w:sz w:val="24"/>
              <w:szCs w:val="24"/>
            </w:rPr>
          </w:rPrChange>
        </w:rPr>
        <w:t>, Gerstner, T</w:t>
      </w:r>
      <w:ins w:id="496" w:author="Bob2" w:date="2015-04-17T11:31:00Z">
        <w:r w:rsidRPr="00BF5FE6">
          <w:rPr>
            <w:rFonts w:ascii="Times New Roman" w:hAnsi="Times New Roman"/>
            <w:b/>
            <w:sz w:val="24"/>
            <w:szCs w:val="24"/>
            <w:rPrChange w:id="497" w:author="Bob2" w:date="2015-04-17T11:32:00Z">
              <w:rPr>
                <w:rFonts w:ascii="Times New Roman" w:hAnsi="Times New Roman"/>
                <w:sz w:val="24"/>
                <w:szCs w:val="24"/>
              </w:rPr>
            </w:rPrChange>
          </w:rPr>
          <w:t>.</w:t>
        </w:r>
      </w:ins>
      <w:del w:id="498" w:author="Bob2" w:date="2015-04-17T11:31:00Z">
        <w:r w:rsidRPr="00BF5FE6" w:rsidDel="0073203C">
          <w:rPr>
            <w:rFonts w:ascii="Times New Roman" w:hAnsi="Times New Roman"/>
            <w:b/>
            <w:sz w:val="24"/>
            <w:szCs w:val="24"/>
            <w:rPrChange w:id="499" w:author="Bob2" w:date="2015-04-17T11:32:00Z">
              <w:rPr>
                <w:rFonts w:ascii="Times New Roman" w:hAnsi="Times New Roman"/>
                <w:sz w:val="24"/>
                <w:szCs w:val="24"/>
              </w:rPr>
            </w:rPrChange>
          </w:rPr>
          <w:delText>horsten,</w:delText>
        </w:r>
      </w:del>
      <w:r w:rsidRPr="00BF5FE6">
        <w:rPr>
          <w:rFonts w:ascii="Times New Roman" w:hAnsi="Times New Roman"/>
          <w:b/>
          <w:sz w:val="24"/>
          <w:szCs w:val="24"/>
          <w:rPrChange w:id="500" w:author="Bob2" w:date="2015-04-17T11:32:00Z">
            <w:rPr>
              <w:rFonts w:ascii="Times New Roman" w:hAnsi="Times New Roman"/>
              <w:sz w:val="24"/>
              <w:szCs w:val="24"/>
            </w:rPr>
          </w:rPrChange>
        </w:rPr>
        <w:t xml:space="preserve"> and Taylor, J</w:t>
      </w:r>
      <w:del w:id="501" w:author="Bob2" w:date="2015-04-17T11:32:00Z">
        <w:r w:rsidRPr="00BF5FE6" w:rsidDel="0073203C">
          <w:rPr>
            <w:rFonts w:ascii="Times New Roman" w:hAnsi="Times New Roman"/>
            <w:b/>
            <w:sz w:val="24"/>
            <w:szCs w:val="24"/>
            <w:rPrChange w:id="502" w:author="Bob2" w:date="2015-04-17T11:32:00Z">
              <w:rPr>
                <w:rFonts w:ascii="Times New Roman" w:hAnsi="Times New Roman"/>
                <w:sz w:val="24"/>
                <w:szCs w:val="24"/>
              </w:rPr>
            </w:rPrChange>
          </w:rPr>
          <w:delText>ames</w:delText>
        </w:r>
      </w:del>
      <w:r w:rsidRPr="00BF5FE6">
        <w:rPr>
          <w:rFonts w:ascii="Times New Roman" w:hAnsi="Times New Roman"/>
          <w:b/>
          <w:sz w:val="24"/>
          <w:szCs w:val="24"/>
          <w:rPrChange w:id="503" w:author="Bob2" w:date="2015-04-17T11:32:00Z">
            <w:rPr>
              <w:rFonts w:ascii="Times New Roman" w:hAnsi="Times New Roman"/>
              <w:sz w:val="24"/>
              <w:szCs w:val="24"/>
            </w:rPr>
          </w:rPrChange>
        </w:rPr>
        <w:t>.</w:t>
      </w:r>
      <w:r w:rsidRPr="00F63CFB">
        <w:rPr>
          <w:rFonts w:ascii="Times New Roman" w:hAnsi="Times New Roman"/>
          <w:sz w:val="24"/>
          <w:szCs w:val="24"/>
        </w:rPr>
        <w:t xml:space="preserve"> (2007). Internet-Based Knowledge Management Database for Children and Adults with Epilepsy: A Possible Model Project for Evidence-Based Medicine in the Future. </w:t>
      </w:r>
      <w:r w:rsidRPr="00BF5FE6">
        <w:rPr>
          <w:rFonts w:ascii="Times New Roman" w:hAnsi="Times New Roman"/>
          <w:i/>
          <w:iCs/>
          <w:sz w:val="24"/>
          <w:szCs w:val="24"/>
          <w:rPrChange w:id="504" w:author="Bob2" w:date="2015-04-17T11:32:00Z">
            <w:rPr>
              <w:rFonts w:ascii="Times New Roman" w:hAnsi="Times New Roman"/>
              <w:iCs/>
              <w:sz w:val="24"/>
              <w:szCs w:val="24"/>
            </w:rPr>
          </w:rPrChange>
        </w:rPr>
        <w:t>Seizure: The Journal of the British Epilepsy Association,</w:t>
      </w:r>
      <w:r w:rsidRPr="00F63CFB">
        <w:rPr>
          <w:rFonts w:ascii="Times New Roman" w:hAnsi="Times New Roman"/>
          <w:sz w:val="24"/>
          <w:szCs w:val="24"/>
        </w:rPr>
        <w:t xml:space="preserve"> </w:t>
      </w:r>
      <w:r w:rsidRPr="00BF5FE6">
        <w:rPr>
          <w:rFonts w:ascii="Times New Roman" w:hAnsi="Times New Roman"/>
          <w:b/>
          <w:sz w:val="24"/>
          <w:szCs w:val="24"/>
          <w:rPrChange w:id="505" w:author="Bob2" w:date="2015-04-17T11:32:00Z">
            <w:rPr>
              <w:rFonts w:ascii="Times New Roman" w:hAnsi="Times New Roman"/>
              <w:sz w:val="24"/>
              <w:szCs w:val="24"/>
            </w:rPr>
          </w:rPrChange>
        </w:rPr>
        <w:t>16</w:t>
      </w:r>
      <w:r w:rsidRPr="00F63CFB">
        <w:rPr>
          <w:rFonts w:ascii="Times New Roman" w:hAnsi="Times New Roman"/>
          <w:sz w:val="24"/>
          <w:szCs w:val="24"/>
        </w:rPr>
        <w:t>(8): 703–8.</w:t>
      </w:r>
    </w:p>
    <w:p w:rsidR="00BF5FE6" w:rsidRPr="00F63CFB" w:rsidRDefault="00BF5FE6">
      <w:pPr>
        <w:spacing w:line="320" w:lineRule="atLeast"/>
        <w:rPr>
          <w:rFonts w:ascii="Times New Roman" w:hAnsi="Times New Roman"/>
          <w:sz w:val="24"/>
          <w:szCs w:val="24"/>
          <w:lang w:val="en-US"/>
        </w:rPr>
        <w:pPrChange w:id="506" w:author="Bob2" w:date="2015-04-17T11:32:00Z">
          <w:pPr>
            <w:spacing w:line="320" w:lineRule="atLeast"/>
            <w:ind w:firstLine="720"/>
          </w:pPr>
        </w:pPrChange>
      </w:pPr>
    </w:p>
    <w:p w:rsidR="00BF5FE6" w:rsidRPr="00F63CFB" w:rsidDel="0073203C" w:rsidRDefault="00BF5FE6" w:rsidP="0073203C">
      <w:pPr>
        <w:spacing w:line="320" w:lineRule="atLeast"/>
        <w:rPr>
          <w:del w:id="507" w:author="Bob2" w:date="2015-04-17T11:32:00Z"/>
          <w:rFonts w:ascii="Times New Roman" w:hAnsi="Times New Roman"/>
          <w:sz w:val="24"/>
          <w:szCs w:val="24"/>
        </w:rPr>
      </w:pPr>
      <w:r w:rsidRPr="00BF5FE6">
        <w:rPr>
          <w:rFonts w:ascii="Times New Roman" w:hAnsi="Times New Roman"/>
          <w:b/>
          <w:sz w:val="24"/>
          <w:szCs w:val="24"/>
          <w:rPrChange w:id="508" w:author="Bob2" w:date="2015-04-17T11:32:00Z">
            <w:rPr>
              <w:rFonts w:ascii="Times New Roman" w:hAnsi="Times New Roman"/>
              <w:sz w:val="24"/>
              <w:szCs w:val="24"/>
            </w:rPr>
          </w:rPrChange>
        </w:rPr>
        <w:t>McLellan, F</w:t>
      </w:r>
      <w:del w:id="509" w:author="Bob2" w:date="2015-04-17T11:32:00Z">
        <w:r w:rsidRPr="00BF5FE6" w:rsidDel="0073203C">
          <w:rPr>
            <w:rFonts w:ascii="Times New Roman" w:hAnsi="Times New Roman"/>
            <w:b/>
            <w:sz w:val="24"/>
            <w:szCs w:val="24"/>
            <w:rPrChange w:id="510" w:author="Bob2" w:date="2015-04-17T11:32:00Z">
              <w:rPr>
                <w:rFonts w:ascii="Times New Roman" w:hAnsi="Times New Roman"/>
                <w:sz w:val="24"/>
                <w:szCs w:val="24"/>
              </w:rPr>
            </w:rPrChange>
          </w:rPr>
          <w:delText>aith</w:delText>
        </w:r>
      </w:del>
      <w:r w:rsidRPr="00BF5FE6">
        <w:rPr>
          <w:rFonts w:ascii="Times New Roman" w:hAnsi="Times New Roman"/>
          <w:b/>
          <w:sz w:val="24"/>
          <w:szCs w:val="24"/>
          <w:rPrChange w:id="511" w:author="Bob2" w:date="2015-04-17T11:32:00Z">
            <w:rPr>
              <w:rFonts w:ascii="Times New Roman" w:hAnsi="Times New Roman"/>
              <w:sz w:val="24"/>
              <w:szCs w:val="24"/>
            </w:rPr>
          </w:rPrChange>
        </w:rPr>
        <w:t>.</w:t>
      </w:r>
      <w:r w:rsidRPr="00F63CFB">
        <w:rPr>
          <w:rFonts w:ascii="Times New Roman" w:hAnsi="Times New Roman"/>
          <w:sz w:val="24"/>
          <w:szCs w:val="24"/>
        </w:rPr>
        <w:t xml:space="preserve"> (1997)</w:t>
      </w:r>
      <w:ins w:id="512" w:author="Bob2" w:date="2015-04-17T11:32:00Z">
        <w:r>
          <w:rPr>
            <w:rFonts w:ascii="Times New Roman" w:hAnsi="Times New Roman"/>
            <w:sz w:val="24"/>
            <w:szCs w:val="24"/>
          </w:rPr>
          <w:t>.</w:t>
        </w:r>
      </w:ins>
      <w:r w:rsidRPr="00F63CFB">
        <w:rPr>
          <w:rFonts w:ascii="Times New Roman" w:hAnsi="Times New Roman"/>
          <w:sz w:val="24"/>
          <w:szCs w:val="24"/>
        </w:rPr>
        <w:t xml:space="preserve"> ‘A Whole Other Story’: The Electronic Narrative of Illness. </w:t>
      </w:r>
      <w:r w:rsidRPr="00BF5FE6">
        <w:rPr>
          <w:rFonts w:ascii="Times New Roman" w:hAnsi="Times New Roman"/>
          <w:i/>
          <w:iCs/>
          <w:sz w:val="24"/>
          <w:szCs w:val="24"/>
          <w:rPrChange w:id="513" w:author="Bob2" w:date="2015-04-17T11:32:00Z">
            <w:rPr>
              <w:rFonts w:ascii="Times New Roman" w:hAnsi="Times New Roman"/>
              <w:iCs/>
              <w:sz w:val="24"/>
              <w:szCs w:val="24"/>
            </w:rPr>
          </w:rPrChange>
        </w:rPr>
        <w:t>Literature and Medicine,</w:t>
      </w:r>
      <w:r w:rsidRPr="00F63CFB">
        <w:rPr>
          <w:rFonts w:ascii="Times New Roman" w:hAnsi="Times New Roman"/>
          <w:sz w:val="24"/>
          <w:szCs w:val="24"/>
        </w:rPr>
        <w:t xml:space="preserve"> </w:t>
      </w:r>
      <w:r w:rsidRPr="00BF5FE6">
        <w:rPr>
          <w:rFonts w:ascii="Times New Roman" w:hAnsi="Times New Roman"/>
          <w:b/>
          <w:sz w:val="24"/>
          <w:szCs w:val="24"/>
          <w:rPrChange w:id="514" w:author="Bob2" w:date="2015-04-17T11:32:00Z">
            <w:rPr>
              <w:rFonts w:ascii="Times New Roman" w:hAnsi="Times New Roman"/>
              <w:sz w:val="24"/>
              <w:szCs w:val="24"/>
            </w:rPr>
          </w:rPrChange>
        </w:rPr>
        <w:t>16</w:t>
      </w:r>
      <w:r w:rsidRPr="00F63CFB">
        <w:rPr>
          <w:rFonts w:ascii="Times New Roman" w:hAnsi="Times New Roman"/>
          <w:sz w:val="24"/>
          <w:szCs w:val="24"/>
        </w:rPr>
        <w:t>(1): 88</w:t>
      </w:r>
      <w:ins w:id="515" w:author="Bob2" w:date="2015-04-17T11:32:00Z">
        <w:r>
          <w:rPr>
            <w:rFonts w:ascii="Times New Roman" w:hAnsi="Times New Roman"/>
            <w:sz w:val="24"/>
            <w:szCs w:val="24"/>
          </w:rPr>
          <w:t>–</w:t>
        </w:r>
      </w:ins>
      <w:del w:id="516" w:author="Bob2" w:date="2015-04-17T11:32:00Z">
        <w:r w:rsidRPr="00F63CFB" w:rsidDel="0073203C">
          <w:rPr>
            <w:rFonts w:ascii="Times New Roman" w:hAnsi="Times New Roman"/>
            <w:sz w:val="24"/>
            <w:szCs w:val="24"/>
          </w:rPr>
          <w:delText>-</w:delText>
        </w:r>
      </w:del>
      <w:r w:rsidRPr="00F63CFB">
        <w:rPr>
          <w:rFonts w:ascii="Times New Roman" w:hAnsi="Times New Roman"/>
          <w:sz w:val="24"/>
          <w:szCs w:val="24"/>
        </w:rPr>
        <w:t>107.</w:t>
      </w:r>
    </w:p>
    <w:p w:rsidR="00BF5FE6" w:rsidRPr="00F63CFB" w:rsidRDefault="00BF5FE6" w:rsidP="0073203C">
      <w:pPr>
        <w:spacing w:line="320" w:lineRule="atLeast"/>
        <w:rPr>
          <w:rFonts w:ascii="Times New Roman" w:hAnsi="Times New Roman"/>
          <w:sz w:val="24"/>
          <w:szCs w:val="24"/>
          <w:lang w:val="en-US"/>
        </w:rPr>
      </w:pPr>
    </w:p>
    <w:p w:rsidR="00BF5FE6" w:rsidRPr="00F63CFB" w:rsidDel="0073203C" w:rsidRDefault="00BF5FE6" w:rsidP="0073203C">
      <w:pPr>
        <w:spacing w:line="320" w:lineRule="atLeast"/>
        <w:rPr>
          <w:del w:id="517" w:author="Bob2" w:date="2015-04-17T11:33:00Z"/>
          <w:rFonts w:ascii="Times New Roman" w:hAnsi="Times New Roman"/>
          <w:sz w:val="24"/>
          <w:szCs w:val="24"/>
        </w:rPr>
      </w:pPr>
      <w:r w:rsidRPr="00BF5FE6">
        <w:rPr>
          <w:rFonts w:ascii="Times New Roman" w:hAnsi="Times New Roman"/>
          <w:b/>
          <w:sz w:val="24"/>
          <w:szCs w:val="24"/>
          <w:rPrChange w:id="518" w:author="Bob2" w:date="2015-04-17T11:32:00Z">
            <w:rPr>
              <w:rFonts w:ascii="Times New Roman" w:hAnsi="Times New Roman"/>
              <w:sz w:val="24"/>
              <w:szCs w:val="24"/>
            </w:rPr>
          </w:rPrChange>
        </w:rPr>
        <w:t>McNeil, K., Brna, P. M.</w:t>
      </w:r>
      <w:del w:id="519" w:author="Bob2" w:date="2015-04-17T11:32:00Z">
        <w:r w:rsidRPr="00BF5FE6" w:rsidDel="0073203C">
          <w:rPr>
            <w:rFonts w:ascii="Times New Roman" w:hAnsi="Times New Roman"/>
            <w:b/>
            <w:sz w:val="24"/>
            <w:szCs w:val="24"/>
            <w:rPrChange w:id="520" w:author="Bob2" w:date="2015-04-17T11:32:00Z">
              <w:rPr>
                <w:rFonts w:ascii="Times New Roman" w:hAnsi="Times New Roman"/>
                <w:sz w:val="24"/>
                <w:szCs w:val="24"/>
              </w:rPr>
            </w:rPrChange>
          </w:rPr>
          <w:delText>,</w:delText>
        </w:r>
      </w:del>
      <w:r w:rsidRPr="00BF5FE6">
        <w:rPr>
          <w:rFonts w:ascii="Times New Roman" w:hAnsi="Times New Roman"/>
          <w:b/>
          <w:sz w:val="24"/>
          <w:szCs w:val="24"/>
          <w:rPrChange w:id="521" w:author="Bob2" w:date="2015-04-17T11:32:00Z">
            <w:rPr>
              <w:rFonts w:ascii="Times New Roman" w:hAnsi="Times New Roman"/>
              <w:sz w:val="24"/>
              <w:szCs w:val="24"/>
            </w:rPr>
          </w:rPrChange>
        </w:rPr>
        <w:t xml:space="preserve"> and Gordon, K. E.</w:t>
      </w:r>
      <w:r w:rsidRPr="00F63CFB">
        <w:rPr>
          <w:rFonts w:ascii="Times New Roman" w:hAnsi="Times New Roman"/>
          <w:sz w:val="24"/>
          <w:szCs w:val="24"/>
        </w:rPr>
        <w:t xml:space="preserve"> (2012). Epilepsy in the Twitter Era: A Need to Re-Tweet the Way We Think about Seizures. </w:t>
      </w:r>
      <w:r w:rsidRPr="00BF5FE6">
        <w:rPr>
          <w:rFonts w:ascii="Times New Roman" w:hAnsi="Times New Roman"/>
          <w:i/>
          <w:iCs/>
          <w:sz w:val="24"/>
          <w:szCs w:val="24"/>
          <w:rPrChange w:id="522" w:author="Bob2" w:date="2015-04-17T11:33:00Z">
            <w:rPr>
              <w:rFonts w:ascii="Times New Roman" w:hAnsi="Times New Roman"/>
              <w:iCs/>
              <w:sz w:val="24"/>
              <w:szCs w:val="24"/>
            </w:rPr>
          </w:rPrChange>
        </w:rPr>
        <w:t>Epilepsy and Behavior,</w:t>
      </w:r>
      <w:r w:rsidRPr="00BF5FE6">
        <w:rPr>
          <w:rFonts w:ascii="Times New Roman" w:hAnsi="Times New Roman"/>
          <w:i/>
          <w:sz w:val="24"/>
          <w:szCs w:val="24"/>
          <w:rPrChange w:id="523" w:author="Bob2" w:date="2015-04-17T11:33:00Z">
            <w:rPr>
              <w:rFonts w:ascii="Times New Roman" w:hAnsi="Times New Roman"/>
              <w:sz w:val="24"/>
              <w:szCs w:val="24"/>
            </w:rPr>
          </w:rPrChange>
        </w:rPr>
        <w:t xml:space="preserve"> </w:t>
      </w:r>
      <w:r w:rsidRPr="00BF5FE6">
        <w:rPr>
          <w:rFonts w:ascii="Times New Roman" w:hAnsi="Times New Roman"/>
          <w:b/>
          <w:sz w:val="24"/>
          <w:szCs w:val="24"/>
          <w:rPrChange w:id="524" w:author="Bob2" w:date="2015-04-17T11:33:00Z">
            <w:rPr>
              <w:rFonts w:ascii="Times New Roman" w:hAnsi="Times New Roman"/>
              <w:sz w:val="24"/>
              <w:szCs w:val="24"/>
            </w:rPr>
          </w:rPrChange>
        </w:rPr>
        <w:t>23</w:t>
      </w:r>
      <w:r w:rsidRPr="00F63CFB">
        <w:rPr>
          <w:rFonts w:ascii="Times New Roman" w:hAnsi="Times New Roman"/>
          <w:sz w:val="24"/>
          <w:szCs w:val="24"/>
        </w:rPr>
        <w:t>(2): 127–30.</w:t>
      </w:r>
      <w:del w:id="525" w:author="Bob2" w:date="2015-04-17T11:33:00Z">
        <w:r w:rsidRPr="00F63CFB" w:rsidDel="0073203C">
          <w:rPr>
            <w:rFonts w:ascii="Times New Roman" w:hAnsi="Times New Roman"/>
            <w:sz w:val="24"/>
            <w:szCs w:val="24"/>
          </w:rPr>
          <w:delText xml:space="preserve"> </w:delText>
        </w:r>
      </w:del>
    </w:p>
    <w:p w:rsidR="00BF5FE6" w:rsidRPr="00F63CFB" w:rsidRDefault="00BF5FE6" w:rsidP="0073203C">
      <w:pPr>
        <w:spacing w:line="320" w:lineRule="atLeast"/>
        <w:rPr>
          <w:rFonts w:ascii="Times New Roman" w:hAnsi="Times New Roman"/>
          <w:sz w:val="24"/>
          <w:szCs w:val="24"/>
          <w:lang w:val="en-US"/>
        </w:rPr>
      </w:pPr>
    </w:p>
    <w:p w:rsidR="00BF5FE6" w:rsidRPr="00F63CFB" w:rsidDel="0073203C" w:rsidRDefault="00BF5FE6" w:rsidP="0073203C">
      <w:pPr>
        <w:widowControl w:val="0"/>
        <w:autoSpaceDE w:val="0"/>
        <w:autoSpaceDN w:val="0"/>
        <w:adjustRightInd w:val="0"/>
        <w:spacing w:line="320" w:lineRule="atLeast"/>
        <w:rPr>
          <w:del w:id="526" w:author="Bob2" w:date="2015-04-17T11:33:00Z"/>
          <w:rFonts w:ascii="Times New Roman" w:eastAsia="Arial Unicode MS" w:hAnsi="Times New Roman"/>
          <w:sz w:val="24"/>
          <w:szCs w:val="24"/>
          <w:lang w:val="en-US" w:eastAsia="en-GB"/>
        </w:rPr>
      </w:pPr>
      <w:r w:rsidRPr="00BF5FE6">
        <w:rPr>
          <w:rFonts w:ascii="Times New Roman" w:eastAsia="Arial Unicode MS" w:hAnsi="Times New Roman"/>
          <w:b/>
          <w:sz w:val="24"/>
          <w:szCs w:val="24"/>
          <w:lang w:val="en-US" w:eastAsia="en-GB"/>
          <w:rPrChange w:id="527" w:author="Bob2" w:date="2015-04-17T11:33:00Z">
            <w:rPr>
              <w:rFonts w:ascii="Times New Roman" w:eastAsia="Arial Unicode MS" w:hAnsi="Times New Roman"/>
              <w:sz w:val="24"/>
              <w:szCs w:val="24"/>
              <w:lang w:val="en-US" w:eastAsia="en-GB"/>
            </w:rPr>
          </w:rPrChange>
        </w:rPr>
        <w:t>Montgomery, K</w:t>
      </w:r>
      <w:del w:id="528" w:author="Bob2" w:date="2015-04-17T11:33:00Z">
        <w:r w:rsidRPr="00BF5FE6" w:rsidDel="0073203C">
          <w:rPr>
            <w:rFonts w:ascii="Times New Roman" w:eastAsia="Arial Unicode MS" w:hAnsi="Times New Roman"/>
            <w:b/>
            <w:sz w:val="24"/>
            <w:szCs w:val="24"/>
            <w:lang w:val="en-US" w:eastAsia="en-GB"/>
            <w:rPrChange w:id="529" w:author="Bob2" w:date="2015-04-17T11:33:00Z">
              <w:rPr>
                <w:rFonts w:ascii="Times New Roman" w:eastAsia="Arial Unicode MS" w:hAnsi="Times New Roman"/>
                <w:sz w:val="24"/>
                <w:szCs w:val="24"/>
                <w:lang w:val="en-US" w:eastAsia="en-GB"/>
              </w:rPr>
            </w:rPrChange>
          </w:rPr>
          <w:delText>athryn</w:delText>
        </w:r>
      </w:del>
      <w:r w:rsidRPr="00BF5FE6">
        <w:rPr>
          <w:rFonts w:ascii="Times New Roman" w:eastAsia="Arial Unicode MS" w:hAnsi="Times New Roman"/>
          <w:b/>
          <w:sz w:val="24"/>
          <w:szCs w:val="24"/>
          <w:lang w:val="en-US" w:eastAsia="en-GB"/>
          <w:rPrChange w:id="530" w:author="Bob2" w:date="2015-04-17T11:33:00Z">
            <w:rPr>
              <w:rFonts w:ascii="Times New Roman" w:eastAsia="Arial Unicode MS" w:hAnsi="Times New Roman"/>
              <w:sz w:val="24"/>
              <w:szCs w:val="24"/>
              <w:lang w:val="en-US" w:eastAsia="en-GB"/>
            </w:rPr>
          </w:rPrChange>
        </w:rPr>
        <w:t>.</w:t>
      </w:r>
      <w:r w:rsidRPr="00F63CFB">
        <w:rPr>
          <w:rFonts w:ascii="Times New Roman" w:eastAsia="Arial Unicode MS" w:hAnsi="Times New Roman"/>
          <w:sz w:val="24"/>
          <w:szCs w:val="24"/>
          <w:lang w:val="en-US" w:eastAsia="en-GB"/>
        </w:rPr>
        <w:t xml:space="preserve"> (2006). </w:t>
      </w:r>
      <w:r w:rsidRPr="00BF5FE6">
        <w:rPr>
          <w:rFonts w:ascii="Times New Roman" w:eastAsia="Arial Unicode MS" w:hAnsi="Times New Roman"/>
          <w:i/>
          <w:sz w:val="24"/>
          <w:szCs w:val="24"/>
          <w:lang w:val="en-US" w:eastAsia="en-GB"/>
          <w:rPrChange w:id="531" w:author="Bob2" w:date="2015-04-17T11:33:00Z">
            <w:rPr>
              <w:rFonts w:ascii="Times New Roman" w:eastAsia="Arial Unicode MS" w:hAnsi="Times New Roman"/>
              <w:sz w:val="24"/>
              <w:szCs w:val="24"/>
              <w:lang w:val="en-US" w:eastAsia="en-GB"/>
            </w:rPr>
          </w:rPrChange>
        </w:rPr>
        <w:t xml:space="preserve">How Doctors Think: Clinical Judgment and the Practice of Medicine. </w:t>
      </w:r>
      <w:del w:id="532" w:author="Bob2" w:date="2015-04-17T11:33:00Z">
        <w:r w:rsidRPr="00F63CFB" w:rsidDel="0073203C">
          <w:rPr>
            <w:rFonts w:ascii="Times New Roman" w:eastAsia="Arial Unicode MS" w:hAnsi="Times New Roman"/>
            <w:sz w:val="24"/>
            <w:szCs w:val="24"/>
            <w:lang w:val="en-US" w:eastAsia="en-GB"/>
          </w:rPr>
          <w:delText xml:space="preserve">Oxford; New York: </w:delText>
        </w:r>
      </w:del>
      <w:r w:rsidRPr="00F63CFB">
        <w:rPr>
          <w:rFonts w:ascii="Times New Roman" w:eastAsia="Arial Unicode MS" w:hAnsi="Times New Roman"/>
          <w:sz w:val="24"/>
          <w:szCs w:val="24"/>
          <w:lang w:val="en-US" w:eastAsia="en-GB"/>
        </w:rPr>
        <w:t>Oxford University Press</w:t>
      </w:r>
      <w:ins w:id="533" w:author="Bob2" w:date="2015-04-17T11:33:00Z">
        <w:r>
          <w:rPr>
            <w:rFonts w:ascii="Times New Roman" w:eastAsia="Arial Unicode MS" w:hAnsi="Times New Roman"/>
            <w:sz w:val="24"/>
            <w:szCs w:val="24"/>
            <w:lang w:val="en-US" w:eastAsia="en-GB"/>
          </w:rPr>
          <w:t>, Oxford.</w:t>
        </w:r>
      </w:ins>
      <w:del w:id="534" w:author="Bob2" w:date="2015-04-17T11:33:00Z">
        <w:r w:rsidRPr="00F63CFB" w:rsidDel="0073203C">
          <w:rPr>
            <w:rFonts w:ascii="Times New Roman" w:eastAsia="Arial Unicode MS" w:hAnsi="Times New Roman"/>
            <w:sz w:val="24"/>
            <w:szCs w:val="24"/>
            <w:lang w:val="en-US" w:eastAsia="en-GB"/>
          </w:rPr>
          <w:delText>.</w:delText>
        </w:r>
      </w:del>
    </w:p>
    <w:p w:rsidR="00BF5FE6" w:rsidRPr="00F63CFB" w:rsidRDefault="00BF5FE6" w:rsidP="0073203C">
      <w:pPr>
        <w:widowControl w:val="0"/>
        <w:autoSpaceDE w:val="0"/>
        <w:autoSpaceDN w:val="0"/>
        <w:adjustRightInd w:val="0"/>
        <w:spacing w:line="320" w:lineRule="atLeast"/>
        <w:rPr>
          <w:rFonts w:ascii="Times New Roman" w:hAnsi="Times New Roman"/>
          <w:sz w:val="24"/>
          <w:szCs w:val="24"/>
        </w:rPr>
      </w:pPr>
    </w:p>
    <w:p w:rsidR="00BF5FE6" w:rsidRPr="00F63CFB" w:rsidDel="0073203C" w:rsidRDefault="00BF5FE6" w:rsidP="0073203C">
      <w:pPr>
        <w:spacing w:line="320" w:lineRule="atLeast"/>
        <w:rPr>
          <w:del w:id="535" w:author="Bob2" w:date="2015-04-17T11:33:00Z"/>
          <w:rFonts w:ascii="Times New Roman" w:hAnsi="Times New Roman"/>
          <w:sz w:val="24"/>
          <w:szCs w:val="24"/>
        </w:rPr>
      </w:pPr>
      <w:r w:rsidRPr="00BF5FE6">
        <w:rPr>
          <w:rFonts w:ascii="Times New Roman" w:hAnsi="Times New Roman"/>
          <w:b/>
          <w:sz w:val="24"/>
          <w:szCs w:val="24"/>
          <w:rPrChange w:id="536" w:author="Bob2" w:date="2015-04-17T11:33:00Z">
            <w:rPr>
              <w:rFonts w:ascii="Times New Roman" w:hAnsi="Times New Roman"/>
              <w:sz w:val="24"/>
              <w:szCs w:val="24"/>
            </w:rPr>
          </w:rPrChange>
        </w:rPr>
        <w:t>O</w:t>
      </w:r>
      <w:r w:rsidRPr="0073203C">
        <w:rPr>
          <w:rFonts w:ascii="Times New Roman" w:hAnsi="Times New Roman"/>
          <w:b/>
          <w:sz w:val="24"/>
          <w:szCs w:val="24"/>
        </w:rPr>
        <w:t>’</w:t>
      </w:r>
      <w:r w:rsidRPr="00BF5FE6">
        <w:rPr>
          <w:rFonts w:ascii="Times New Roman" w:hAnsi="Times New Roman"/>
          <w:b/>
          <w:sz w:val="24"/>
          <w:szCs w:val="24"/>
          <w:rPrChange w:id="537" w:author="Bob2" w:date="2015-04-17T11:33:00Z">
            <w:rPr>
              <w:rFonts w:ascii="Times New Roman" w:hAnsi="Times New Roman"/>
              <w:sz w:val="24"/>
              <w:szCs w:val="24"/>
            </w:rPr>
          </w:rPrChange>
        </w:rPr>
        <w:t>Riordan, K</w:t>
      </w:r>
      <w:del w:id="538" w:author="Bob2" w:date="2015-04-17T11:33:00Z">
        <w:r w:rsidRPr="00BF5FE6" w:rsidDel="0073203C">
          <w:rPr>
            <w:rFonts w:ascii="Times New Roman" w:hAnsi="Times New Roman"/>
            <w:b/>
            <w:sz w:val="24"/>
            <w:szCs w:val="24"/>
            <w:rPrChange w:id="539" w:author="Bob2" w:date="2015-04-17T11:33:00Z">
              <w:rPr>
                <w:rFonts w:ascii="Times New Roman" w:hAnsi="Times New Roman"/>
                <w:sz w:val="24"/>
                <w:szCs w:val="24"/>
              </w:rPr>
            </w:rPrChange>
          </w:rPr>
          <w:delText>ate</w:delText>
        </w:r>
      </w:del>
      <w:r w:rsidRPr="00BF5FE6">
        <w:rPr>
          <w:rFonts w:ascii="Times New Roman" w:hAnsi="Times New Roman"/>
          <w:b/>
          <w:sz w:val="24"/>
          <w:szCs w:val="24"/>
          <w:rPrChange w:id="540" w:author="Bob2" w:date="2015-04-17T11:33:00Z">
            <w:rPr>
              <w:rFonts w:ascii="Times New Roman" w:hAnsi="Times New Roman"/>
              <w:sz w:val="24"/>
              <w:szCs w:val="24"/>
            </w:rPr>
          </w:rPrChange>
        </w:rPr>
        <w:t>.</w:t>
      </w:r>
      <w:r w:rsidRPr="00F63CFB">
        <w:rPr>
          <w:rFonts w:ascii="Times New Roman" w:hAnsi="Times New Roman"/>
          <w:sz w:val="24"/>
          <w:szCs w:val="24"/>
        </w:rPr>
        <w:t xml:space="preserve"> (2011). Writing Biodigital Life: Personal Genomes and Digital Media. </w:t>
      </w:r>
      <w:r w:rsidRPr="00BF5FE6">
        <w:rPr>
          <w:rFonts w:ascii="Times New Roman" w:hAnsi="Times New Roman"/>
          <w:i/>
          <w:iCs/>
          <w:sz w:val="24"/>
          <w:szCs w:val="24"/>
          <w:rPrChange w:id="541" w:author="Bob2" w:date="2015-04-17T11:33:00Z">
            <w:rPr>
              <w:rFonts w:ascii="Times New Roman" w:hAnsi="Times New Roman"/>
              <w:iCs/>
              <w:sz w:val="24"/>
              <w:szCs w:val="24"/>
            </w:rPr>
          </w:rPrChange>
        </w:rPr>
        <w:t>Biography: An Interdisciplinary Quarterly</w:t>
      </w:r>
      <w:r w:rsidRPr="00BF5FE6">
        <w:rPr>
          <w:rFonts w:ascii="Times New Roman" w:hAnsi="Times New Roman"/>
          <w:i/>
          <w:sz w:val="24"/>
          <w:szCs w:val="24"/>
          <w:rPrChange w:id="542" w:author="Bob2" w:date="2015-04-17T11:33:00Z">
            <w:rPr>
              <w:rFonts w:ascii="Times New Roman" w:hAnsi="Times New Roman"/>
              <w:sz w:val="24"/>
              <w:szCs w:val="24"/>
            </w:rPr>
          </w:rPrChange>
        </w:rPr>
        <w:t>,</w:t>
      </w:r>
      <w:r w:rsidRPr="00F63CFB">
        <w:rPr>
          <w:rFonts w:ascii="Times New Roman" w:hAnsi="Times New Roman"/>
          <w:sz w:val="24"/>
          <w:szCs w:val="24"/>
        </w:rPr>
        <w:t xml:space="preserve"> </w:t>
      </w:r>
      <w:r w:rsidRPr="00BF5FE6">
        <w:rPr>
          <w:rFonts w:ascii="Times New Roman" w:hAnsi="Times New Roman"/>
          <w:b/>
          <w:sz w:val="24"/>
          <w:szCs w:val="24"/>
          <w:rPrChange w:id="543" w:author="Bob2" w:date="2015-04-17T11:33:00Z">
            <w:rPr>
              <w:rFonts w:ascii="Times New Roman" w:hAnsi="Times New Roman"/>
              <w:sz w:val="24"/>
              <w:szCs w:val="24"/>
            </w:rPr>
          </w:rPrChange>
        </w:rPr>
        <w:t>34</w:t>
      </w:r>
      <w:r w:rsidRPr="00F63CFB">
        <w:rPr>
          <w:rFonts w:ascii="Times New Roman" w:hAnsi="Times New Roman"/>
          <w:sz w:val="24"/>
          <w:szCs w:val="24"/>
        </w:rPr>
        <w:t>(1): 119–31.</w:t>
      </w:r>
    </w:p>
    <w:p w:rsidR="00BF5FE6" w:rsidRPr="00F63CFB" w:rsidRDefault="00BF5FE6" w:rsidP="0073203C">
      <w:pPr>
        <w:spacing w:line="320" w:lineRule="atLeast"/>
        <w:rPr>
          <w:rFonts w:ascii="Times New Roman" w:hAnsi="Times New Roman"/>
          <w:sz w:val="24"/>
          <w:szCs w:val="24"/>
        </w:rPr>
      </w:pPr>
    </w:p>
    <w:p w:rsidR="00BF5FE6" w:rsidRPr="00F63CFB" w:rsidDel="0073203C" w:rsidRDefault="00BF5FE6">
      <w:pPr>
        <w:spacing w:line="320" w:lineRule="atLeast"/>
        <w:rPr>
          <w:del w:id="544" w:author="Bob2" w:date="2015-04-17T11:34:00Z"/>
          <w:rFonts w:ascii="Times New Roman" w:hAnsi="Times New Roman"/>
          <w:sz w:val="24"/>
          <w:szCs w:val="24"/>
        </w:rPr>
        <w:pPrChange w:id="545" w:author="Bob2" w:date="2015-04-17T11:34:00Z">
          <w:pPr>
            <w:spacing w:line="320" w:lineRule="atLeast"/>
            <w:ind w:firstLine="720"/>
          </w:pPr>
        </w:pPrChange>
      </w:pPr>
      <w:r w:rsidRPr="00BF5FE6">
        <w:rPr>
          <w:rFonts w:ascii="Times New Roman" w:hAnsi="Times New Roman"/>
          <w:b/>
          <w:sz w:val="24"/>
          <w:szCs w:val="24"/>
          <w:rPrChange w:id="546" w:author="Bob2" w:date="2015-04-17T11:34:00Z">
            <w:rPr>
              <w:rFonts w:ascii="Times New Roman" w:hAnsi="Times New Roman"/>
              <w:sz w:val="24"/>
              <w:szCs w:val="24"/>
            </w:rPr>
          </w:rPrChange>
        </w:rPr>
        <w:t>Shegog, R</w:t>
      </w:r>
      <w:ins w:id="547" w:author="Bob2" w:date="2015-04-17T11:33:00Z">
        <w:r w:rsidRPr="00BF5FE6">
          <w:rPr>
            <w:rFonts w:ascii="Times New Roman" w:hAnsi="Times New Roman"/>
            <w:b/>
            <w:sz w:val="24"/>
            <w:szCs w:val="24"/>
            <w:rPrChange w:id="548" w:author="Bob2" w:date="2015-04-17T11:34:00Z">
              <w:rPr>
                <w:rFonts w:ascii="Times New Roman" w:hAnsi="Times New Roman"/>
                <w:sz w:val="24"/>
                <w:szCs w:val="24"/>
              </w:rPr>
            </w:rPrChange>
          </w:rPr>
          <w:t>.</w:t>
        </w:r>
      </w:ins>
      <w:r w:rsidRPr="00BF5FE6">
        <w:rPr>
          <w:rFonts w:ascii="Times New Roman" w:hAnsi="Times New Roman"/>
          <w:b/>
          <w:sz w:val="24"/>
          <w:szCs w:val="24"/>
          <w:rPrChange w:id="549" w:author="Bob2" w:date="2015-04-17T11:34:00Z">
            <w:rPr>
              <w:rFonts w:ascii="Times New Roman" w:hAnsi="Times New Roman"/>
              <w:sz w:val="24"/>
              <w:szCs w:val="24"/>
            </w:rPr>
          </w:rPrChange>
        </w:rPr>
        <w:t>, Bamps, Y</w:t>
      </w:r>
      <w:ins w:id="550" w:author="Bob2" w:date="2015-04-17T11:33:00Z">
        <w:r w:rsidRPr="00BF5FE6">
          <w:rPr>
            <w:rFonts w:ascii="Times New Roman" w:hAnsi="Times New Roman"/>
            <w:b/>
            <w:sz w:val="24"/>
            <w:szCs w:val="24"/>
            <w:rPrChange w:id="551" w:author="Bob2" w:date="2015-04-17T11:34:00Z">
              <w:rPr>
                <w:rFonts w:ascii="Times New Roman" w:hAnsi="Times New Roman"/>
                <w:sz w:val="24"/>
                <w:szCs w:val="24"/>
              </w:rPr>
            </w:rPrChange>
          </w:rPr>
          <w:t>.</w:t>
        </w:r>
      </w:ins>
      <w:del w:id="552" w:author="Bob2" w:date="2015-04-17T11:33:00Z">
        <w:r w:rsidRPr="00BF5FE6" w:rsidDel="0073203C">
          <w:rPr>
            <w:rFonts w:ascii="Times New Roman" w:hAnsi="Times New Roman"/>
            <w:b/>
            <w:sz w:val="24"/>
            <w:szCs w:val="24"/>
            <w:rPrChange w:id="553" w:author="Bob2" w:date="2015-04-17T11:34:00Z">
              <w:rPr>
                <w:rFonts w:ascii="Times New Roman" w:hAnsi="Times New Roman"/>
                <w:sz w:val="24"/>
                <w:szCs w:val="24"/>
              </w:rPr>
            </w:rPrChange>
          </w:rPr>
          <w:delText>van</w:delText>
        </w:r>
      </w:del>
      <w:r w:rsidRPr="00BF5FE6">
        <w:rPr>
          <w:rFonts w:ascii="Times New Roman" w:hAnsi="Times New Roman"/>
          <w:b/>
          <w:sz w:val="24"/>
          <w:szCs w:val="24"/>
          <w:rPrChange w:id="554" w:author="Bob2" w:date="2015-04-17T11:34:00Z">
            <w:rPr>
              <w:rFonts w:ascii="Times New Roman" w:hAnsi="Times New Roman"/>
              <w:sz w:val="24"/>
              <w:szCs w:val="24"/>
            </w:rPr>
          </w:rPrChange>
        </w:rPr>
        <w:t>, Patel, A., Kakacek, J., Escoffery, C., Johnson, E. K.</w:t>
      </w:r>
      <w:del w:id="555" w:author="Bob2" w:date="2015-04-17T11:33:00Z">
        <w:r w:rsidRPr="00BF5FE6" w:rsidDel="0073203C">
          <w:rPr>
            <w:rFonts w:ascii="Times New Roman" w:hAnsi="Times New Roman"/>
            <w:b/>
            <w:sz w:val="24"/>
            <w:szCs w:val="24"/>
            <w:rPrChange w:id="556" w:author="Bob2" w:date="2015-04-17T11:34:00Z">
              <w:rPr>
                <w:rFonts w:ascii="Times New Roman" w:hAnsi="Times New Roman"/>
                <w:sz w:val="24"/>
                <w:szCs w:val="24"/>
              </w:rPr>
            </w:rPrChange>
          </w:rPr>
          <w:delText>,</w:delText>
        </w:r>
      </w:del>
      <w:r w:rsidRPr="00BF5FE6">
        <w:rPr>
          <w:rFonts w:ascii="Times New Roman" w:hAnsi="Times New Roman"/>
          <w:b/>
          <w:sz w:val="24"/>
          <w:szCs w:val="24"/>
          <w:rPrChange w:id="557" w:author="Bob2" w:date="2015-04-17T11:34:00Z">
            <w:rPr>
              <w:rFonts w:ascii="Times New Roman" w:hAnsi="Times New Roman"/>
              <w:sz w:val="24"/>
              <w:szCs w:val="24"/>
            </w:rPr>
          </w:rPrChange>
        </w:rPr>
        <w:t xml:space="preserve"> and Ilozumba, U. O.</w:t>
      </w:r>
      <w:r w:rsidRPr="00F63CFB">
        <w:rPr>
          <w:rFonts w:ascii="Times New Roman" w:hAnsi="Times New Roman"/>
          <w:sz w:val="24"/>
          <w:szCs w:val="24"/>
        </w:rPr>
        <w:t xml:space="preserve"> (2013). Managing Epilepsy Well: Emerging E-Tools for Epilepsy Self-Management. </w:t>
      </w:r>
      <w:r w:rsidRPr="00BF5FE6">
        <w:rPr>
          <w:rFonts w:ascii="Times New Roman" w:hAnsi="Times New Roman"/>
          <w:i/>
          <w:iCs/>
          <w:sz w:val="24"/>
          <w:szCs w:val="24"/>
          <w:rPrChange w:id="558" w:author="Bob2" w:date="2015-04-17T11:34:00Z">
            <w:rPr>
              <w:rFonts w:ascii="Times New Roman" w:hAnsi="Times New Roman"/>
              <w:iCs/>
              <w:sz w:val="24"/>
              <w:szCs w:val="24"/>
            </w:rPr>
          </w:rPrChange>
        </w:rPr>
        <w:t>Epilepsy and Behavior</w:t>
      </w:r>
      <w:ins w:id="559" w:author="Bob2" w:date="2015-04-17T11:34:00Z">
        <w:r w:rsidRPr="00BF5FE6">
          <w:rPr>
            <w:rFonts w:ascii="Times New Roman" w:hAnsi="Times New Roman"/>
            <w:i/>
            <w:iCs/>
            <w:sz w:val="24"/>
            <w:szCs w:val="24"/>
            <w:rPrChange w:id="560" w:author="Bob2" w:date="2015-04-17T11:34:00Z">
              <w:rPr>
                <w:rFonts w:ascii="Times New Roman" w:hAnsi="Times New Roman"/>
                <w:iCs/>
                <w:sz w:val="24"/>
                <w:szCs w:val="24"/>
              </w:rPr>
            </w:rPrChange>
          </w:rPr>
          <w:t>,</w:t>
        </w:r>
      </w:ins>
      <w:r w:rsidRPr="00F63CFB">
        <w:rPr>
          <w:rFonts w:ascii="Times New Roman" w:hAnsi="Times New Roman"/>
          <w:sz w:val="24"/>
          <w:szCs w:val="24"/>
        </w:rPr>
        <w:t xml:space="preserve"> </w:t>
      </w:r>
      <w:r w:rsidRPr="00BF5FE6">
        <w:rPr>
          <w:rFonts w:ascii="Times New Roman" w:hAnsi="Times New Roman"/>
          <w:b/>
          <w:sz w:val="24"/>
          <w:szCs w:val="24"/>
          <w:rPrChange w:id="561" w:author="Bob2" w:date="2015-04-17T11:34:00Z">
            <w:rPr>
              <w:rFonts w:ascii="Times New Roman" w:hAnsi="Times New Roman"/>
              <w:sz w:val="24"/>
              <w:szCs w:val="24"/>
            </w:rPr>
          </w:rPrChange>
        </w:rPr>
        <w:t>29</w:t>
      </w:r>
      <w:r w:rsidRPr="00F63CFB">
        <w:rPr>
          <w:rFonts w:ascii="Times New Roman" w:hAnsi="Times New Roman"/>
          <w:sz w:val="24"/>
          <w:szCs w:val="24"/>
        </w:rPr>
        <w:t>(1): 133–40.</w:t>
      </w:r>
    </w:p>
    <w:p w:rsidR="00BF5FE6" w:rsidRPr="00F63CFB" w:rsidRDefault="00BF5FE6">
      <w:pPr>
        <w:spacing w:line="320" w:lineRule="atLeast"/>
        <w:rPr>
          <w:rFonts w:ascii="Times New Roman" w:hAnsi="Times New Roman"/>
          <w:sz w:val="24"/>
          <w:szCs w:val="24"/>
        </w:rPr>
        <w:pPrChange w:id="562" w:author="Bob2" w:date="2015-04-17T11:34:00Z">
          <w:pPr>
            <w:spacing w:line="320" w:lineRule="atLeast"/>
            <w:ind w:firstLine="720"/>
          </w:pPr>
        </w:pPrChange>
      </w:pPr>
    </w:p>
    <w:p w:rsidR="00BF5FE6" w:rsidRPr="00F63CFB" w:rsidDel="0073203C" w:rsidRDefault="00BF5FE6" w:rsidP="0073203C">
      <w:pPr>
        <w:spacing w:line="320" w:lineRule="atLeast"/>
        <w:rPr>
          <w:del w:id="563" w:author="Bob2" w:date="2015-04-17T11:34:00Z"/>
          <w:rFonts w:ascii="Times New Roman" w:hAnsi="Times New Roman"/>
          <w:sz w:val="24"/>
          <w:szCs w:val="24"/>
        </w:rPr>
      </w:pPr>
      <w:r w:rsidRPr="00BF5FE6">
        <w:rPr>
          <w:rFonts w:ascii="Times New Roman" w:hAnsi="Times New Roman"/>
          <w:b/>
          <w:sz w:val="24"/>
          <w:szCs w:val="24"/>
          <w:rPrChange w:id="564" w:author="Bob2" w:date="2015-04-17T11:34:00Z">
            <w:rPr>
              <w:rFonts w:ascii="Times New Roman" w:hAnsi="Times New Roman"/>
              <w:sz w:val="24"/>
              <w:szCs w:val="24"/>
            </w:rPr>
          </w:rPrChange>
        </w:rPr>
        <w:t>Vaccarella, M.</w:t>
      </w:r>
      <w:r w:rsidRPr="00F63CFB">
        <w:rPr>
          <w:rFonts w:ascii="Times New Roman" w:hAnsi="Times New Roman"/>
          <w:sz w:val="24"/>
          <w:szCs w:val="24"/>
        </w:rPr>
        <w:t xml:space="preserve"> (2011). Narrative Epileptology. </w:t>
      </w:r>
      <w:r w:rsidRPr="00BF5FE6">
        <w:rPr>
          <w:rFonts w:ascii="Times New Roman" w:hAnsi="Times New Roman"/>
          <w:i/>
          <w:iCs/>
          <w:sz w:val="24"/>
          <w:szCs w:val="24"/>
          <w:rPrChange w:id="565" w:author="Bob2" w:date="2015-04-17T11:34:00Z">
            <w:rPr>
              <w:rFonts w:ascii="Times New Roman" w:hAnsi="Times New Roman"/>
              <w:iCs/>
              <w:sz w:val="24"/>
              <w:szCs w:val="24"/>
            </w:rPr>
          </w:rPrChange>
        </w:rPr>
        <w:t>Lancet,</w:t>
      </w:r>
      <w:r w:rsidRPr="00F63CFB">
        <w:rPr>
          <w:rFonts w:ascii="Times New Roman" w:hAnsi="Times New Roman"/>
          <w:sz w:val="24"/>
          <w:szCs w:val="24"/>
        </w:rPr>
        <w:t xml:space="preserve"> </w:t>
      </w:r>
      <w:r w:rsidRPr="00BF5FE6">
        <w:rPr>
          <w:rFonts w:ascii="Times New Roman" w:hAnsi="Times New Roman"/>
          <w:b/>
          <w:sz w:val="24"/>
          <w:szCs w:val="24"/>
          <w:rPrChange w:id="566" w:author="Bob2" w:date="2015-04-17T11:34:00Z">
            <w:rPr>
              <w:rFonts w:ascii="Times New Roman" w:hAnsi="Times New Roman"/>
              <w:sz w:val="24"/>
              <w:szCs w:val="24"/>
            </w:rPr>
          </w:rPrChange>
        </w:rPr>
        <w:t>377</w:t>
      </w:r>
      <w:r w:rsidRPr="00F63CFB">
        <w:rPr>
          <w:rFonts w:ascii="Times New Roman" w:hAnsi="Times New Roman"/>
          <w:sz w:val="24"/>
          <w:szCs w:val="24"/>
        </w:rPr>
        <w:t>: 460–61.</w:t>
      </w:r>
    </w:p>
    <w:p w:rsidR="00BF5FE6" w:rsidRPr="00F63CFB" w:rsidRDefault="00BF5FE6" w:rsidP="0073203C">
      <w:pPr>
        <w:spacing w:line="320" w:lineRule="atLeast"/>
        <w:rPr>
          <w:rFonts w:ascii="Times New Roman" w:hAnsi="Times New Roman"/>
          <w:sz w:val="24"/>
          <w:szCs w:val="24"/>
        </w:rPr>
      </w:pPr>
    </w:p>
    <w:p w:rsidR="00BF5FE6" w:rsidRPr="00F63CFB" w:rsidDel="0073203C" w:rsidRDefault="00BF5FE6" w:rsidP="0073203C">
      <w:pPr>
        <w:spacing w:line="320" w:lineRule="atLeast"/>
        <w:rPr>
          <w:del w:id="567" w:author="Bob2" w:date="2015-04-17T11:34:00Z"/>
          <w:rFonts w:ascii="Times New Roman" w:hAnsi="Times New Roman"/>
          <w:sz w:val="24"/>
          <w:szCs w:val="24"/>
        </w:rPr>
      </w:pPr>
      <w:r w:rsidRPr="00BF5FE6">
        <w:rPr>
          <w:rFonts w:ascii="Times New Roman" w:hAnsi="Times New Roman"/>
          <w:b/>
          <w:sz w:val="24"/>
          <w:szCs w:val="24"/>
          <w:rPrChange w:id="568" w:author="Bob2" w:date="2015-04-17T11:34:00Z">
            <w:rPr>
              <w:rFonts w:ascii="Times New Roman" w:hAnsi="Times New Roman"/>
              <w:sz w:val="24"/>
              <w:szCs w:val="24"/>
            </w:rPr>
          </w:rPrChange>
        </w:rPr>
        <w:t>Waldby, C</w:t>
      </w:r>
      <w:del w:id="569" w:author="Bob2" w:date="2015-04-17T11:34:00Z">
        <w:r w:rsidRPr="00BF5FE6" w:rsidDel="0073203C">
          <w:rPr>
            <w:rFonts w:ascii="Times New Roman" w:hAnsi="Times New Roman"/>
            <w:b/>
            <w:sz w:val="24"/>
            <w:szCs w:val="24"/>
            <w:rPrChange w:id="570" w:author="Bob2" w:date="2015-04-17T11:34:00Z">
              <w:rPr>
                <w:rFonts w:ascii="Times New Roman" w:hAnsi="Times New Roman"/>
                <w:sz w:val="24"/>
                <w:szCs w:val="24"/>
              </w:rPr>
            </w:rPrChange>
          </w:rPr>
          <w:delText>atherine</w:delText>
        </w:r>
      </w:del>
      <w:r w:rsidRPr="00BF5FE6">
        <w:rPr>
          <w:rFonts w:ascii="Times New Roman" w:hAnsi="Times New Roman"/>
          <w:b/>
          <w:sz w:val="24"/>
          <w:szCs w:val="24"/>
          <w:rPrChange w:id="571" w:author="Bob2" w:date="2015-04-17T11:34:00Z">
            <w:rPr>
              <w:rFonts w:ascii="Times New Roman" w:hAnsi="Times New Roman"/>
              <w:sz w:val="24"/>
              <w:szCs w:val="24"/>
            </w:rPr>
          </w:rPrChange>
        </w:rPr>
        <w:t>.</w:t>
      </w:r>
      <w:r w:rsidRPr="00F63CFB">
        <w:rPr>
          <w:rFonts w:ascii="Times New Roman" w:hAnsi="Times New Roman"/>
          <w:sz w:val="24"/>
          <w:szCs w:val="24"/>
        </w:rPr>
        <w:t xml:space="preserve"> (2000). Virtual Anatomy: From the Body in the Text to the Body on the Screen. </w:t>
      </w:r>
      <w:r w:rsidRPr="00BF5FE6">
        <w:rPr>
          <w:rFonts w:ascii="Times New Roman" w:hAnsi="Times New Roman"/>
          <w:i/>
          <w:iCs/>
          <w:sz w:val="24"/>
          <w:szCs w:val="24"/>
          <w:rPrChange w:id="572" w:author="Bob2" w:date="2015-04-17T11:34:00Z">
            <w:rPr>
              <w:rFonts w:ascii="Times New Roman" w:hAnsi="Times New Roman"/>
              <w:iCs/>
              <w:sz w:val="24"/>
              <w:szCs w:val="24"/>
            </w:rPr>
          </w:rPrChange>
        </w:rPr>
        <w:t>Journal of Medical Humanities,</w:t>
      </w:r>
      <w:r w:rsidRPr="00F63CFB">
        <w:rPr>
          <w:rFonts w:ascii="Times New Roman" w:hAnsi="Times New Roman"/>
          <w:sz w:val="24"/>
          <w:szCs w:val="24"/>
        </w:rPr>
        <w:t xml:space="preserve"> </w:t>
      </w:r>
      <w:r w:rsidRPr="00BF5FE6">
        <w:rPr>
          <w:rFonts w:ascii="Times New Roman" w:hAnsi="Times New Roman"/>
          <w:b/>
          <w:sz w:val="24"/>
          <w:szCs w:val="24"/>
          <w:rPrChange w:id="573" w:author="Bob2" w:date="2015-04-17T11:34:00Z">
            <w:rPr>
              <w:rFonts w:ascii="Times New Roman" w:hAnsi="Times New Roman"/>
              <w:sz w:val="24"/>
              <w:szCs w:val="24"/>
            </w:rPr>
          </w:rPrChange>
        </w:rPr>
        <w:t>21</w:t>
      </w:r>
      <w:r w:rsidRPr="00F63CFB">
        <w:rPr>
          <w:rFonts w:ascii="Times New Roman" w:hAnsi="Times New Roman"/>
          <w:sz w:val="24"/>
          <w:szCs w:val="24"/>
        </w:rPr>
        <w:t>(2): 85–108.</w:t>
      </w:r>
    </w:p>
    <w:p w:rsidR="00BF5FE6" w:rsidRPr="00F63CFB" w:rsidRDefault="00BF5FE6" w:rsidP="0073203C">
      <w:pPr>
        <w:spacing w:line="320" w:lineRule="atLeast"/>
        <w:rPr>
          <w:rFonts w:ascii="Times New Roman" w:hAnsi="Times New Roman"/>
          <w:sz w:val="24"/>
          <w:szCs w:val="24"/>
          <w:lang w:val="en-US"/>
        </w:rPr>
      </w:pPr>
    </w:p>
    <w:p w:rsidR="00BF5FE6" w:rsidRPr="00F63CFB" w:rsidDel="0073203C" w:rsidRDefault="00BF5FE6" w:rsidP="0073203C">
      <w:pPr>
        <w:spacing w:line="320" w:lineRule="atLeast"/>
        <w:rPr>
          <w:del w:id="574" w:author="Bob2" w:date="2015-04-17T11:35:00Z"/>
          <w:rFonts w:ascii="Times New Roman" w:hAnsi="Times New Roman"/>
          <w:sz w:val="24"/>
          <w:szCs w:val="24"/>
        </w:rPr>
      </w:pPr>
      <w:r w:rsidRPr="00BF5FE6">
        <w:rPr>
          <w:rFonts w:ascii="Times New Roman" w:hAnsi="Times New Roman"/>
          <w:b/>
          <w:sz w:val="24"/>
          <w:szCs w:val="24"/>
          <w:rPrChange w:id="575" w:author="Bob2" w:date="2015-04-17T11:35:00Z">
            <w:rPr>
              <w:rFonts w:ascii="Times New Roman" w:hAnsi="Times New Roman"/>
              <w:sz w:val="24"/>
              <w:szCs w:val="24"/>
            </w:rPr>
          </w:rPrChange>
        </w:rPr>
        <w:t>Walker, E</w:t>
      </w:r>
      <w:ins w:id="576" w:author="Bob2" w:date="2015-04-17T11:34:00Z">
        <w:r w:rsidRPr="00BF5FE6">
          <w:rPr>
            <w:rFonts w:ascii="Times New Roman" w:hAnsi="Times New Roman"/>
            <w:b/>
            <w:sz w:val="24"/>
            <w:szCs w:val="24"/>
            <w:rPrChange w:id="577" w:author="Bob2" w:date="2015-04-17T11:35:00Z">
              <w:rPr>
                <w:rFonts w:ascii="Times New Roman" w:hAnsi="Times New Roman"/>
                <w:sz w:val="24"/>
                <w:szCs w:val="24"/>
              </w:rPr>
            </w:rPrChange>
          </w:rPr>
          <w:t xml:space="preserve">. </w:t>
        </w:r>
      </w:ins>
      <w:del w:id="578" w:author="Bob2" w:date="2015-04-17T11:34:00Z">
        <w:r w:rsidRPr="00BF5FE6" w:rsidDel="0073203C">
          <w:rPr>
            <w:rFonts w:ascii="Times New Roman" w:hAnsi="Times New Roman"/>
            <w:b/>
            <w:sz w:val="24"/>
            <w:szCs w:val="24"/>
            <w:rPrChange w:id="579" w:author="Bob2" w:date="2015-04-17T11:35:00Z">
              <w:rPr>
                <w:rFonts w:ascii="Times New Roman" w:hAnsi="Times New Roman"/>
                <w:sz w:val="24"/>
                <w:szCs w:val="24"/>
              </w:rPr>
            </w:rPrChange>
          </w:rPr>
          <w:delText xml:space="preserve">lizabeth </w:delText>
        </w:r>
      </w:del>
      <w:r w:rsidRPr="00BF5FE6">
        <w:rPr>
          <w:rFonts w:ascii="Times New Roman" w:hAnsi="Times New Roman"/>
          <w:b/>
          <w:sz w:val="24"/>
          <w:szCs w:val="24"/>
          <w:rPrChange w:id="580" w:author="Bob2" w:date="2015-04-17T11:35:00Z">
            <w:rPr>
              <w:rFonts w:ascii="Times New Roman" w:hAnsi="Times New Roman"/>
              <w:sz w:val="24"/>
              <w:szCs w:val="24"/>
            </w:rPr>
          </w:rPrChange>
        </w:rPr>
        <w:t>R</w:t>
      </w:r>
      <w:ins w:id="581" w:author="Bob2" w:date="2015-04-17T11:34:00Z">
        <w:r w:rsidRPr="00BF5FE6">
          <w:rPr>
            <w:rFonts w:ascii="Times New Roman" w:hAnsi="Times New Roman"/>
            <w:b/>
            <w:sz w:val="24"/>
            <w:szCs w:val="24"/>
            <w:rPrChange w:id="582" w:author="Bob2" w:date="2015-04-17T11:35:00Z">
              <w:rPr>
                <w:rFonts w:ascii="Times New Roman" w:hAnsi="Times New Roman"/>
                <w:sz w:val="24"/>
                <w:szCs w:val="24"/>
              </w:rPr>
            </w:rPrChange>
          </w:rPr>
          <w:t>.</w:t>
        </w:r>
      </w:ins>
      <w:del w:id="583" w:author="Bob2" w:date="2015-04-17T11:34:00Z">
        <w:r w:rsidRPr="00BF5FE6" w:rsidDel="0073203C">
          <w:rPr>
            <w:rFonts w:ascii="Times New Roman" w:hAnsi="Times New Roman"/>
            <w:b/>
            <w:sz w:val="24"/>
            <w:szCs w:val="24"/>
            <w:rPrChange w:id="584" w:author="Bob2" w:date="2015-04-17T11:35:00Z">
              <w:rPr>
                <w:rFonts w:ascii="Times New Roman" w:hAnsi="Times New Roman"/>
                <w:sz w:val="24"/>
                <w:szCs w:val="24"/>
              </w:rPr>
            </w:rPrChange>
          </w:rPr>
          <w:delText>eisinger</w:delText>
        </w:r>
      </w:del>
      <w:r w:rsidRPr="00BF5FE6">
        <w:rPr>
          <w:rFonts w:ascii="Times New Roman" w:hAnsi="Times New Roman"/>
          <w:b/>
          <w:sz w:val="24"/>
          <w:szCs w:val="24"/>
          <w:rPrChange w:id="585" w:author="Bob2" w:date="2015-04-17T11:35:00Z">
            <w:rPr>
              <w:rFonts w:ascii="Times New Roman" w:hAnsi="Times New Roman"/>
              <w:sz w:val="24"/>
              <w:szCs w:val="24"/>
            </w:rPr>
          </w:rPrChange>
        </w:rPr>
        <w:t>, Bamps, Y</w:t>
      </w:r>
      <w:ins w:id="586" w:author="Bob2" w:date="2015-04-17T11:35:00Z">
        <w:r w:rsidRPr="00BF5FE6">
          <w:rPr>
            <w:rFonts w:ascii="Times New Roman" w:hAnsi="Times New Roman"/>
            <w:b/>
            <w:sz w:val="24"/>
            <w:szCs w:val="24"/>
            <w:rPrChange w:id="587" w:author="Bob2" w:date="2015-04-17T11:35:00Z">
              <w:rPr>
                <w:rFonts w:ascii="Times New Roman" w:hAnsi="Times New Roman"/>
                <w:sz w:val="24"/>
                <w:szCs w:val="24"/>
              </w:rPr>
            </w:rPrChange>
          </w:rPr>
          <w:t>.</w:t>
        </w:r>
      </w:ins>
      <w:del w:id="588" w:author="Bob2" w:date="2015-04-17T11:35:00Z">
        <w:r w:rsidRPr="00BF5FE6" w:rsidDel="0073203C">
          <w:rPr>
            <w:rFonts w:ascii="Times New Roman" w:hAnsi="Times New Roman"/>
            <w:b/>
            <w:sz w:val="24"/>
            <w:szCs w:val="24"/>
            <w:rPrChange w:id="589" w:author="Bob2" w:date="2015-04-17T11:35:00Z">
              <w:rPr>
                <w:rFonts w:ascii="Times New Roman" w:hAnsi="Times New Roman"/>
                <w:sz w:val="24"/>
                <w:szCs w:val="24"/>
              </w:rPr>
            </w:rPrChange>
          </w:rPr>
          <w:delText>van</w:delText>
        </w:r>
      </w:del>
      <w:r w:rsidRPr="00BF5FE6">
        <w:rPr>
          <w:rFonts w:ascii="Times New Roman" w:hAnsi="Times New Roman"/>
          <w:b/>
          <w:sz w:val="24"/>
          <w:szCs w:val="24"/>
          <w:rPrChange w:id="590" w:author="Bob2" w:date="2015-04-17T11:35:00Z">
            <w:rPr>
              <w:rFonts w:ascii="Times New Roman" w:hAnsi="Times New Roman"/>
              <w:sz w:val="24"/>
              <w:szCs w:val="24"/>
            </w:rPr>
          </w:rPrChange>
        </w:rPr>
        <w:t>, Burdett, A</w:t>
      </w:r>
      <w:ins w:id="591" w:author="Bob2" w:date="2015-04-17T11:35:00Z">
        <w:r w:rsidRPr="00BF5FE6">
          <w:rPr>
            <w:rFonts w:ascii="Times New Roman" w:hAnsi="Times New Roman"/>
            <w:b/>
            <w:sz w:val="24"/>
            <w:szCs w:val="24"/>
            <w:rPrChange w:id="592" w:author="Bob2" w:date="2015-04-17T11:35:00Z">
              <w:rPr>
                <w:rFonts w:ascii="Times New Roman" w:hAnsi="Times New Roman"/>
                <w:sz w:val="24"/>
                <w:szCs w:val="24"/>
              </w:rPr>
            </w:rPrChange>
          </w:rPr>
          <w:t>.</w:t>
        </w:r>
      </w:ins>
      <w:del w:id="593" w:author="Bob2" w:date="2015-04-17T11:35:00Z">
        <w:r w:rsidRPr="00BF5FE6" w:rsidDel="0073203C">
          <w:rPr>
            <w:rFonts w:ascii="Times New Roman" w:hAnsi="Times New Roman"/>
            <w:b/>
            <w:sz w:val="24"/>
            <w:szCs w:val="24"/>
            <w:rPrChange w:id="594" w:author="Bob2" w:date="2015-04-17T11:35:00Z">
              <w:rPr>
                <w:rFonts w:ascii="Times New Roman" w:hAnsi="Times New Roman"/>
                <w:sz w:val="24"/>
                <w:szCs w:val="24"/>
              </w:rPr>
            </w:rPrChange>
          </w:rPr>
          <w:delText>ndrea</w:delText>
        </w:r>
      </w:del>
      <w:r w:rsidRPr="00BF5FE6">
        <w:rPr>
          <w:rFonts w:ascii="Times New Roman" w:hAnsi="Times New Roman"/>
          <w:b/>
          <w:sz w:val="24"/>
          <w:szCs w:val="24"/>
          <w:rPrChange w:id="595" w:author="Bob2" w:date="2015-04-17T11:35:00Z">
            <w:rPr>
              <w:rFonts w:ascii="Times New Roman" w:hAnsi="Times New Roman"/>
              <w:sz w:val="24"/>
              <w:szCs w:val="24"/>
            </w:rPr>
          </w:rPrChange>
        </w:rPr>
        <w:t>, Rothkopf, J</w:t>
      </w:r>
      <w:ins w:id="596" w:author="Bob2" w:date="2015-04-17T11:35:00Z">
        <w:r w:rsidRPr="00BF5FE6">
          <w:rPr>
            <w:rFonts w:ascii="Times New Roman" w:hAnsi="Times New Roman"/>
            <w:b/>
            <w:sz w:val="24"/>
            <w:szCs w:val="24"/>
            <w:rPrChange w:id="597" w:author="Bob2" w:date="2015-04-17T11:35:00Z">
              <w:rPr>
                <w:rFonts w:ascii="Times New Roman" w:hAnsi="Times New Roman"/>
                <w:sz w:val="24"/>
                <w:szCs w:val="24"/>
              </w:rPr>
            </w:rPrChange>
          </w:rPr>
          <w:t>.</w:t>
        </w:r>
      </w:ins>
      <w:del w:id="598" w:author="Bob2" w:date="2015-04-17T11:35:00Z">
        <w:r w:rsidRPr="00BF5FE6" w:rsidDel="0073203C">
          <w:rPr>
            <w:rFonts w:ascii="Times New Roman" w:hAnsi="Times New Roman"/>
            <w:b/>
            <w:sz w:val="24"/>
            <w:szCs w:val="24"/>
            <w:rPrChange w:id="599" w:author="Bob2" w:date="2015-04-17T11:35:00Z">
              <w:rPr>
                <w:rFonts w:ascii="Times New Roman" w:hAnsi="Times New Roman"/>
                <w:sz w:val="24"/>
                <w:szCs w:val="24"/>
              </w:rPr>
            </w:rPrChange>
          </w:rPr>
          <w:delText>ennifer</w:delText>
        </w:r>
      </w:del>
      <w:r w:rsidRPr="00BF5FE6">
        <w:rPr>
          <w:rFonts w:ascii="Times New Roman" w:hAnsi="Times New Roman"/>
          <w:b/>
          <w:sz w:val="24"/>
          <w:szCs w:val="24"/>
          <w:rPrChange w:id="600" w:author="Bob2" w:date="2015-04-17T11:35:00Z">
            <w:rPr>
              <w:rFonts w:ascii="Times New Roman" w:hAnsi="Times New Roman"/>
              <w:sz w:val="24"/>
              <w:szCs w:val="24"/>
            </w:rPr>
          </w:rPrChange>
        </w:rPr>
        <w:t xml:space="preserve"> and Dilorio, C</w:t>
      </w:r>
      <w:del w:id="601" w:author="Bob2" w:date="2015-04-17T11:35:00Z">
        <w:r w:rsidRPr="00BF5FE6" w:rsidDel="0073203C">
          <w:rPr>
            <w:rFonts w:ascii="Times New Roman" w:hAnsi="Times New Roman"/>
            <w:b/>
            <w:sz w:val="24"/>
            <w:szCs w:val="24"/>
            <w:rPrChange w:id="602" w:author="Bob2" w:date="2015-04-17T11:35:00Z">
              <w:rPr>
                <w:rFonts w:ascii="Times New Roman" w:hAnsi="Times New Roman"/>
                <w:sz w:val="24"/>
                <w:szCs w:val="24"/>
              </w:rPr>
            </w:rPrChange>
          </w:rPr>
          <w:delText>olleen</w:delText>
        </w:r>
      </w:del>
      <w:r w:rsidRPr="00BF5FE6">
        <w:rPr>
          <w:rFonts w:ascii="Times New Roman" w:hAnsi="Times New Roman"/>
          <w:b/>
          <w:sz w:val="24"/>
          <w:szCs w:val="24"/>
          <w:rPrChange w:id="603" w:author="Bob2" w:date="2015-04-17T11:35:00Z">
            <w:rPr>
              <w:rFonts w:ascii="Times New Roman" w:hAnsi="Times New Roman"/>
              <w:sz w:val="24"/>
              <w:szCs w:val="24"/>
            </w:rPr>
          </w:rPrChange>
        </w:rPr>
        <w:t>.</w:t>
      </w:r>
      <w:r w:rsidRPr="00F63CFB">
        <w:rPr>
          <w:rFonts w:ascii="Times New Roman" w:hAnsi="Times New Roman"/>
          <w:sz w:val="24"/>
          <w:szCs w:val="24"/>
        </w:rPr>
        <w:t xml:space="preserve"> (2012)</w:t>
      </w:r>
      <w:ins w:id="604" w:author="Bob2" w:date="2015-04-17T11:35:00Z">
        <w:r>
          <w:rPr>
            <w:rFonts w:ascii="Times New Roman" w:hAnsi="Times New Roman"/>
            <w:sz w:val="24"/>
            <w:szCs w:val="24"/>
          </w:rPr>
          <w:t>.</w:t>
        </w:r>
      </w:ins>
      <w:r w:rsidRPr="00F63CFB">
        <w:rPr>
          <w:rFonts w:ascii="Times New Roman" w:hAnsi="Times New Roman"/>
          <w:sz w:val="24"/>
          <w:szCs w:val="24"/>
        </w:rPr>
        <w:t xml:space="preserve"> Social Support for Self-Management Behaviors among People with Epilepsy: A Content Analysis of the WebEase Program. </w:t>
      </w:r>
      <w:r w:rsidRPr="00BF5FE6">
        <w:rPr>
          <w:rFonts w:ascii="Times New Roman" w:hAnsi="Times New Roman"/>
          <w:i/>
          <w:iCs/>
          <w:sz w:val="24"/>
          <w:szCs w:val="24"/>
          <w:rPrChange w:id="605" w:author="Bob2" w:date="2015-04-17T11:35:00Z">
            <w:rPr>
              <w:rFonts w:ascii="Times New Roman" w:hAnsi="Times New Roman"/>
              <w:iCs/>
              <w:sz w:val="24"/>
              <w:szCs w:val="24"/>
            </w:rPr>
          </w:rPrChange>
        </w:rPr>
        <w:t>Epilepsy and Behavior</w:t>
      </w:r>
      <w:ins w:id="606" w:author="Bob2" w:date="2015-04-17T11:35:00Z">
        <w:r w:rsidRPr="00BF5FE6">
          <w:rPr>
            <w:rFonts w:ascii="Times New Roman" w:hAnsi="Times New Roman"/>
            <w:i/>
            <w:iCs/>
            <w:sz w:val="24"/>
            <w:szCs w:val="24"/>
            <w:rPrChange w:id="607" w:author="Bob2" w:date="2015-04-17T11:35:00Z">
              <w:rPr>
                <w:rFonts w:ascii="Times New Roman" w:hAnsi="Times New Roman"/>
                <w:iCs/>
                <w:sz w:val="24"/>
                <w:szCs w:val="24"/>
              </w:rPr>
            </w:rPrChange>
          </w:rPr>
          <w:t>,</w:t>
        </w:r>
      </w:ins>
      <w:r w:rsidRPr="00F63CFB">
        <w:rPr>
          <w:rFonts w:ascii="Times New Roman" w:hAnsi="Times New Roman"/>
          <w:sz w:val="24"/>
          <w:szCs w:val="24"/>
        </w:rPr>
        <w:t xml:space="preserve"> </w:t>
      </w:r>
      <w:r w:rsidRPr="00BF5FE6">
        <w:rPr>
          <w:rFonts w:ascii="Times New Roman" w:hAnsi="Times New Roman"/>
          <w:b/>
          <w:sz w:val="24"/>
          <w:szCs w:val="24"/>
          <w:rPrChange w:id="608" w:author="Bob2" w:date="2015-04-17T11:35:00Z">
            <w:rPr>
              <w:rFonts w:ascii="Times New Roman" w:hAnsi="Times New Roman"/>
              <w:sz w:val="24"/>
              <w:szCs w:val="24"/>
            </w:rPr>
          </w:rPrChange>
        </w:rPr>
        <w:t>23</w:t>
      </w:r>
      <w:r w:rsidRPr="00F63CFB">
        <w:rPr>
          <w:rFonts w:ascii="Times New Roman" w:hAnsi="Times New Roman"/>
          <w:sz w:val="24"/>
          <w:szCs w:val="24"/>
        </w:rPr>
        <w:t>(3): 285–90.</w:t>
      </w:r>
    </w:p>
    <w:p w:rsidR="00BF5FE6" w:rsidRPr="00F63CFB" w:rsidRDefault="00BF5FE6" w:rsidP="0073203C">
      <w:pPr>
        <w:spacing w:line="320" w:lineRule="atLeast"/>
        <w:rPr>
          <w:rFonts w:ascii="Times New Roman" w:hAnsi="Times New Roman"/>
          <w:sz w:val="24"/>
          <w:szCs w:val="24"/>
          <w:lang w:val="en-US"/>
        </w:rPr>
      </w:pPr>
    </w:p>
    <w:p w:rsidR="00BF5FE6" w:rsidRPr="00F63CFB" w:rsidDel="0073203C" w:rsidRDefault="00BF5FE6">
      <w:pPr>
        <w:spacing w:line="320" w:lineRule="atLeast"/>
        <w:rPr>
          <w:del w:id="609" w:author="Bob2" w:date="2015-04-17T11:35:00Z"/>
          <w:rFonts w:ascii="Times New Roman" w:hAnsi="Times New Roman"/>
          <w:sz w:val="24"/>
          <w:szCs w:val="24"/>
          <w:lang w:val="en-US"/>
        </w:rPr>
        <w:pPrChange w:id="610" w:author="Bob2" w:date="2015-04-17T11:35:00Z">
          <w:pPr>
            <w:spacing w:line="320" w:lineRule="atLeast"/>
            <w:ind w:firstLine="720"/>
          </w:pPr>
        </w:pPrChange>
      </w:pPr>
      <w:r w:rsidRPr="00BF5FE6">
        <w:rPr>
          <w:rFonts w:ascii="Times New Roman" w:hAnsi="Times New Roman"/>
          <w:b/>
          <w:sz w:val="24"/>
          <w:szCs w:val="24"/>
          <w:lang w:val="en-US"/>
          <w:rPrChange w:id="611" w:author="Bob2" w:date="2015-04-17T11:35:00Z">
            <w:rPr>
              <w:rFonts w:ascii="Times New Roman" w:hAnsi="Times New Roman"/>
              <w:sz w:val="24"/>
              <w:szCs w:val="24"/>
              <w:lang w:val="en-US"/>
            </w:rPr>
          </w:rPrChange>
        </w:rPr>
        <w:t>WHO.</w:t>
      </w:r>
      <w:ins w:id="612" w:author="Bob2" w:date="2015-04-17T11:35:00Z">
        <w:r>
          <w:rPr>
            <w:rFonts w:ascii="Times New Roman" w:hAnsi="Times New Roman"/>
            <w:sz w:val="24"/>
            <w:szCs w:val="24"/>
            <w:lang w:val="en-US"/>
          </w:rPr>
          <w:t xml:space="preserve"> </w:t>
        </w:r>
      </w:ins>
      <w:r w:rsidRPr="00F63CFB">
        <w:rPr>
          <w:rFonts w:ascii="Times New Roman" w:hAnsi="Times New Roman"/>
          <w:sz w:val="24"/>
          <w:szCs w:val="24"/>
          <w:lang w:val="en-US"/>
        </w:rPr>
        <w:t>(2012). Epilepsy</w:t>
      </w:r>
      <w:r w:rsidRPr="00F63CFB">
        <w:rPr>
          <w:rFonts w:ascii="Times New Roman" w:hAnsi="Times New Roman"/>
          <w:i/>
          <w:sz w:val="24"/>
          <w:szCs w:val="24"/>
          <w:lang w:val="en-US"/>
        </w:rPr>
        <w:t>.</w:t>
      </w:r>
      <w:r w:rsidRPr="00F63CFB">
        <w:rPr>
          <w:rFonts w:ascii="Times New Roman" w:hAnsi="Times New Roman"/>
          <w:sz w:val="24"/>
          <w:szCs w:val="24"/>
          <w:lang w:val="en-US"/>
        </w:rPr>
        <w:t xml:space="preserve"> Factsheet No. 999</w:t>
      </w:r>
      <w:ins w:id="613" w:author="Bob2" w:date="2015-04-17T11:35:00Z">
        <w:r>
          <w:rPr>
            <w:rFonts w:ascii="Times New Roman" w:hAnsi="Times New Roman"/>
            <w:sz w:val="24"/>
            <w:szCs w:val="24"/>
            <w:lang w:val="en-US"/>
          </w:rPr>
          <w:t xml:space="preserve">, </w:t>
        </w:r>
      </w:ins>
      <w:del w:id="614" w:author="Bob2" w:date="2015-04-17T11:35:00Z">
        <w:r w:rsidRPr="00F63CFB" w:rsidDel="0073203C">
          <w:rPr>
            <w:rFonts w:ascii="Times New Roman" w:hAnsi="Times New Roman"/>
            <w:sz w:val="24"/>
            <w:szCs w:val="24"/>
            <w:lang w:val="en-US"/>
          </w:rPr>
          <w:delText xml:space="preserve">. </w:delText>
        </w:r>
      </w:del>
      <w:r w:rsidRPr="00F63CFB">
        <w:rPr>
          <w:rFonts w:ascii="Times New Roman" w:hAnsi="Times New Roman"/>
          <w:sz w:val="24"/>
          <w:szCs w:val="24"/>
          <w:lang w:val="en-US"/>
        </w:rPr>
        <w:t>http://www.who.int/mediacentre/factsheets/fs999/en/ (</w:t>
      </w:r>
      <w:del w:id="615" w:author="Bob2" w:date="2015-04-17T11:35:00Z">
        <w:r w:rsidRPr="00F63CFB" w:rsidDel="0073203C">
          <w:rPr>
            <w:rFonts w:ascii="Times New Roman" w:hAnsi="Times New Roman"/>
            <w:sz w:val="24"/>
            <w:szCs w:val="24"/>
            <w:lang w:val="en-US"/>
          </w:rPr>
          <w:delText>A</w:delText>
        </w:r>
      </w:del>
      <w:ins w:id="616" w:author="Bob2" w:date="2015-04-17T11:35:00Z">
        <w:r>
          <w:rPr>
            <w:rFonts w:ascii="Times New Roman" w:hAnsi="Times New Roman"/>
            <w:sz w:val="24"/>
            <w:szCs w:val="24"/>
            <w:lang w:val="en-US"/>
          </w:rPr>
          <w:t>a</w:t>
        </w:r>
      </w:ins>
      <w:r w:rsidRPr="00F63CFB">
        <w:rPr>
          <w:rFonts w:ascii="Times New Roman" w:hAnsi="Times New Roman"/>
          <w:sz w:val="24"/>
          <w:szCs w:val="24"/>
          <w:lang w:val="en-US"/>
        </w:rPr>
        <w:t>ccessed 1 September 2014).</w:t>
      </w:r>
    </w:p>
    <w:p w:rsidR="00BF5FE6" w:rsidRPr="00F63CFB" w:rsidRDefault="00BF5FE6">
      <w:pPr>
        <w:spacing w:line="320" w:lineRule="atLeast"/>
        <w:rPr>
          <w:rFonts w:ascii="Times New Roman" w:hAnsi="Times New Roman"/>
          <w:sz w:val="24"/>
          <w:szCs w:val="24"/>
        </w:rPr>
        <w:pPrChange w:id="617" w:author="Bob2" w:date="2015-04-17T11:35:00Z">
          <w:pPr>
            <w:spacing w:line="320" w:lineRule="atLeast"/>
            <w:ind w:firstLine="720"/>
          </w:pPr>
        </w:pPrChange>
      </w:pPr>
    </w:p>
    <w:p w:rsidR="00BF5FE6" w:rsidRPr="00F63CFB" w:rsidDel="0073203C" w:rsidRDefault="00BF5FE6">
      <w:pPr>
        <w:spacing w:line="320" w:lineRule="atLeast"/>
        <w:rPr>
          <w:del w:id="618" w:author="Bob2" w:date="2015-04-17T11:36:00Z"/>
          <w:rFonts w:ascii="Times New Roman" w:hAnsi="Times New Roman"/>
          <w:sz w:val="24"/>
          <w:szCs w:val="24"/>
        </w:rPr>
        <w:pPrChange w:id="619" w:author="Bob2" w:date="2015-04-17T11:36:00Z">
          <w:pPr>
            <w:spacing w:line="320" w:lineRule="atLeast"/>
            <w:ind w:firstLine="720"/>
          </w:pPr>
        </w:pPrChange>
      </w:pPr>
      <w:r w:rsidRPr="00BF5FE6">
        <w:rPr>
          <w:rFonts w:ascii="Times New Roman" w:hAnsi="Times New Roman"/>
          <w:b/>
          <w:sz w:val="24"/>
          <w:szCs w:val="24"/>
          <w:rPrChange w:id="620" w:author="Bob2" w:date="2015-04-17T11:36:00Z">
            <w:rPr>
              <w:rFonts w:ascii="Times New Roman" w:hAnsi="Times New Roman"/>
              <w:sz w:val="24"/>
              <w:szCs w:val="24"/>
            </w:rPr>
          </w:rPrChange>
        </w:rPr>
        <w:t>Wicks, P., Kleininger, D. L., Massagli, M. P., de la Loge, C., Brownstein, C., Isojärvi, J.</w:t>
      </w:r>
      <w:del w:id="621" w:author="Bob2" w:date="2015-04-17T11:35:00Z">
        <w:r w:rsidRPr="00BF5FE6" w:rsidDel="0073203C">
          <w:rPr>
            <w:rFonts w:ascii="Times New Roman" w:hAnsi="Times New Roman"/>
            <w:b/>
            <w:sz w:val="24"/>
            <w:szCs w:val="24"/>
            <w:rPrChange w:id="622" w:author="Bob2" w:date="2015-04-17T11:36:00Z">
              <w:rPr>
                <w:rFonts w:ascii="Times New Roman" w:hAnsi="Times New Roman"/>
                <w:sz w:val="24"/>
                <w:szCs w:val="24"/>
              </w:rPr>
            </w:rPrChange>
          </w:rPr>
          <w:delText>,</w:delText>
        </w:r>
      </w:del>
      <w:r w:rsidRPr="00BF5FE6">
        <w:rPr>
          <w:rFonts w:ascii="Times New Roman" w:hAnsi="Times New Roman"/>
          <w:b/>
          <w:sz w:val="24"/>
          <w:szCs w:val="24"/>
          <w:rPrChange w:id="623" w:author="Bob2" w:date="2015-04-17T11:36:00Z">
            <w:rPr>
              <w:rFonts w:ascii="Times New Roman" w:hAnsi="Times New Roman"/>
              <w:sz w:val="24"/>
              <w:szCs w:val="24"/>
            </w:rPr>
          </w:rPrChange>
        </w:rPr>
        <w:t xml:space="preserve"> and Heywood, J.</w:t>
      </w:r>
      <w:r w:rsidRPr="00F63CFB">
        <w:rPr>
          <w:rFonts w:ascii="Times New Roman" w:hAnsi="Times New Roman"/>
          <w:sz w:val="24"/>
          <w:szCs w:val="24"/>
        </w:rPr>
        <w:t xml:space="preserve"> (2012). Perceived Benefits of Sharing Health Data between People with Epilepsy on an Online Platform. </w:t>
      </w:r>
      <w:r w:rsidRPr="00BF5FE6">
        <w:rPr>
          <w:rFonts w:ascii="Times New Roman" w:hAnsi="Times New Roman"/>
          <w:i/>
          <w:iCs/>
          <w:sz w:val="24"/>
          <w:szCs w:val="24"/>
          <w:rPrChange w:id="624" w:author="Bob2" w:date="2015-04-17T11:36:00Z">
            <w:rPr>
              <w:rFonts w:ascii="Times New Roman" w:hAnsi="Times New Roman"/>
              <w:iCs/>
              <w:sz w:val="24"/>
              <w:szCs w:val="24"/>
            </w:rPr>
          </w:rPrChange>
        </w:rPr>
        <w:t>Epilepsy and Behavior,</w:t>
      </w:r>
      <w:r w:rsidRPr="00F63CFB">
        <w:rPr>
          <w:rFonts w:ascii="Times New Roman" w:hAnsi="Times New Roman"/>
          <w:sz w:val="24"/>
          <w:szCs w:val="24"/>
        </w:rPr>
        <w:t xml:space="preserve"> </w:t>
      </w:r>
      <w:r w:rsidRPr="00BF5FE6">
        <w:rPr>
          <w:rFonts w:ascii="Times New Roman" w:hAnsi="Times New Roman"/>
          <w:b/>
          <w:sz w:val="24"/>
          <w:szCs w:val="24"/>
          <w:rPrChange w:id="625" w:author="Bob2" w:date="2015-04-17T11:36:00Z">
            <w:rPr>
              <w:rFonts w:ascii="Times New Roman" w:hAnsi="Times New Roman"/>
              <w:sz w:val="24"/>
              <w:szCs w:val="24"/>
            </w:rPr>
          </w:rPrChange>
        </w:rPr>
        <w:t>23</w:t>
      </w:r>
      <w:r w:rsidRPr="00F63CFB">
        <w:rPr>
          <w:rFonts w:ascii="Times New Roman" w:hAnsi="Times New Roman"/>
          <w:sz w:val="24"/>
          <w:szCs w:val="24"/>
        </w:rPr>
        <w:t>(1): 16–23.</w:t>
      </w:r>
    </w:p>
    <w:p w:rsidR="00BF5FE6" w:rsidRPr="00F63CFB" w:rsidRDefault="00BF5FE6">
      <w:pPr>
        <w:spacing w:line="320" w:lineRule="atLeast"/>
        <w:rPr>
          <w:rFonts w:ascii="Times New Roman" w:hAnsi="Times New Roman"/>
          <w:sz w:val="24"/>
          <w:szCs w:val="24"/>
          <w:lang w:val="en-US"/>
        </w:rPr>
        <w:pPrChange w:id="626" w:author="Bob2" w:date="2015-04-17T11:36:00Z">
          <w:pPr>
            <w:spacing w:line="320" w:lineRule="atLeast"/>
            <w:ind w:firstLine="720"/>
          </w:pPr>
        </w:pPrChange>
      </w:pPr>
    </w:p>
    <w:p w:rsidR="00BF5FE6" w:rsidRPr="00F63CFB" w:rsidRDefault="00BF5FE6" w:rsidP="00F63CFB">
      <w:pPr>
        <w:spacing w:line="320" w:lineRule="atLeast"/>
        <w:rPr>
          <w:rFonts w:ascii="Times New Roman" w:hAnsi="Times New Roman"/>
          <w:sz w:val="24"/>
          <w:szCs w:val="24"/>
        </w:rPr>
      </w:pPr>
      <w:r w:rsidRPr="00BF5FE6">
        <w:rPr>
          <w:rFonts w:ascii="Times New Roman" w:hAnsi="Times New Roman"/>
          <w:b/>
          <w:sz w:val="24"/>
          <w:szCs w:val="24"/>
          <w:rPrChange w:id="627" w:author="Bob2" w:date="2015-04-17T11:36:00Z">
            <w:rPr>
              <w:rFonts w:ascii="Times New Roman" w:hAnsi="Times New Roman"/>
              <w:sz w:val="24"/>
              <w:szCs w:val="24"/>
            </w:rPr>
          </w:rPrChange>
        </w:rPr>
        <w:t>Zuern, J</w:t>
      </w:r>
      <w:ins w:id="628" w:author="Bob2" w:date="2015-04-17T11:36:00Z">
        <w:r w:rsidRPr="00BF5FE6">
          <w:rPr>
            <w:rFonts w:ascii="Times New Roman" w:hAnsi="Times New Roman"/>
            <w:b/>
            <w:sz w:val="24"/>
            <w:szCs w:val="24"/>
            <w:rPrChange w:id="629" w:author="Bob2" w:date="2015-04-17T11:36:00Z">
              <w:rPr>
                <w:rFonts w:ascii="Times New Roman" w:hAnsi="Times New Roman"/>
                <w:sz w:val="24"/>
                <w:szCs w:val="24"/>
              </w:rPr>
            </w:rPrChange>
          </w:rPr>
          <w:t>.</w:t>
        </w:r>
      </w:ins>
      <w:del w:id="630" w:author="Bob2" w:date="2015-04-17T11:36:00Z">
        <w:r w:rsidRPr="00BF5FE6" w:rsidDel="0073203C">
          <w:rPr>
            <w:rFonts w:ascii="Times New Roman" w:hAnsi="Times New Roman"/>
            <w:b/>
            <w:sz w:val="24"/>
            <w:szCs w:val="24"/>
            <w:rPrChange w:id="631" w:author="Bob2" w:date="2015-04-17T11:36:00Z">
              <w:rPr>
                <w:rFonts w:ascii="Times New Roman" w:hAnsi="Times New Roman"/>
                <w:sz w:val="24"/>
                <w:szCs w:val="24"/>
              </w:rPr>
            </w:rPrChange>
          </w:rPr>
          <w:delText>ohn,</w:delText>
        </w:r>
      </w:del>
      <w:r w:rsidRPr="00F63CFB">
        <w:rPr>
          <w:rFonts w:ascii="Times New Roman" w:hAnsi="Times New Roman"/>
          <w:sz w:val="24"/>
          <w:szCs w:val="24"/>
        </w:rPr>
        <w:t xml:space="preserve"> (ed). (2003). Online Lives. Spec</w:t>
      </w:r>
      <w:del w:id="632" w:author="Bob2" w:date="2015-04-17T11:36:00Z">
        <w:r w:rsidRPr="00F63CFB" w:rsidDel="0073203C">
          <w:rPr>
            <w:rFonts w:ascii="Times New Roman" w:hAnsi="Times New Roman"/>
            <w:sz w:val="24"/>
            <w:szCs w:val="24"/>
          </w:rPr>
          <w:delText>.</w:delText>
        </w:r>
      </w:del>
      <w:ins w:id="633" w:author="Bob2" w:date="2015-04-17T11:36:00Z">
        <w:r>
          <w:rPr>
            <w:rFonts w:ascii="Times New Roman" w:hAnsi="Times New Roman"/>
            <w:sz w:val="24"/>
            <w:szCs w:val="24"/>
          </w:rPr>
          <w:t>ial</w:t>
        </w:r>
      </w:ins>
      <w:r w:rsidRPr="00F63CFB">
        <w:rPr>
          <w:rFonts w:ascii="Times New Roman" w:hAnsi="Times New Roman"/>
          <w:sz w:val="24"/>
          <w:szCs w:val="24"/>
        </w:rPr>
        <w:t xml:space="preserve"> </w:t>
      </w:r>
      <w:del w:id="634" w:author="Bob2" w:date="2015-04-17T11:36:00Z">
        <w:r w:rsidRPr="00F63CFB" w:rsidDel="0073203C">
          <w:rPr>
            <w:rFonts w:ascii="Times New Roman" w:hAnsi="Times New Roman"/>
            <w:sz w:val="24"/>
            <w:szCs w:val="24"/>
          </w:rPr>
          <w:delText>I</w:delText>
        </w:r>
      </w:del>
      <w:ins w:id="635" w:author="Bob2" w:date="2015-04-17T11:36:00Z">
        <w:r>
          <w:rPr>
            <w:rFonts w:ascii="Times New Roman" w:hAnsi="Times New Roman"/>
            <w:sz w:val="24"/>
            <w:szCs w:val="24"/>
          </w:rPr>
          <w:t>i</w:t>
        </w:r>
      </w:ins>
      <w:r w:rsidRPr="00F63CFB">
        <w:rPr>
          <w:rFonts w:ascii="Times New Roman" w:hAnsi="Times New Roman"/>
          <w:sz w:val="24"/>
          <w:szCs w:val="24"/>
        </w:rPr>
        <w:t xml:space="preserve">ssue of </w:t>
      </w:r>
      <w:r w:rsidRPr="00F63CFB">
        <w:rPr>
          <w:rFonts w:ascii="Times New Roman" w:hAnsi="Times New Roman"/>
          <w:i/>
          <w:iCs/>
          <w:sz w:val="24"/>
          <w:szCs w:val="24"/>
        </w:rPr>
        <w:t>Biography</w:t>
      </w:r>
      <w:ins w:id="636" w:author="Bob2" w:date="2015-04-17T11:36:00Z">
        <w:r>
          <w:rPr>
            <w:rFonts w:ascii="Times New Roman" w:hAnsi="Times New Roman"/>
            <w:i/>
            <w:iCs/>
            <w:sz w:val="24"/>
            <w:szCs w:val="24"/>
          </w:rPr>
          <w:t>,</w:t>
        </w:r>
      </w:ins>
      <w:r w:rsidRPr="00F63CFB">
        <w:rPr>
          <w:rFonts w:ascii="Times New Roman" w:hAnsi="Times New Roman"/>
          <w:sz w:val="24"/>
          <w:szCs w:val="24"/>
        </w:rPr>
        <w:t xml:space="preserve"> </w:t>
      </w:r>
      <w:r w:rsidRPr="00BF5FE6">
        <w:rPr>
          <w:rFonts w:ascii="Times New Roman" w:hAnsi="Times New Roman"/>
          <w:b/>
          <w:sz w:val="24"/>
          <w:szCs w:val="24"/>
          <w:rPrChange w:id="637" w:author="Bob2" w:date="2015-04-17T11:36:00Z">
            <w:rPr>
              <w:rFonts w:ascii="Times New Roman" w:hAnsi="Times New Roman"/>
              <w:sz w:val="24"/>
              <w:szCs w:val="24"/>
            </w:rPr>
          </w:rPrChange>
        </w:rPr>
        <w:t>26</w:t>
      </w:r>
      <w:r w:rsidRPr="00F63CFB">
        <w:rPr>
          <w:rFonts w:ascii="Times New Roman" w:hAnsi="Times New Roman"/>
          <w:sz w:val="24"/>
          <w:szCs w:val="24"/>
        </w:rPr>
        <w:t>(1): v</w:t>
      </w:r>
      <w:del w:id="638" w:author="Bob2" w:date="2015-04-17T11:36:00Z">
        <w:r w:rsidRPr="00F63CFB" w:rsidDel="0073203C">
          <w:rPr>
            <w:rFonts w:ascii="Times New Roman" w:hAnsi="Times New Roman"/>
            <w:sz w:val="24"/>
            <w:szCs w:val="24"/>
          </w:rPr>
          <w:delText>-</w:delText>
        </w:r>
      </w:del>
      <w:ins w:id="639" w:author="Bob2" w:date="2015-04-17T11:36:00Z">
        <w:r>
          <w:rPr>
            <w:rFonts w:ascii="Times New Roman" w:hAnsi="Times New Roman"/>
            <w:sz w:val="24"/>
            <w:szCs w:val="24"/>
          </w:rPr>
          <w:t>–</w:t>
        </w:r>
      </w:ins>
      <w:r w:rsidRPr="00F63CFB">
        <w:rPr>
          <w:rFonts w:ascii="Times New Roman" w:hAnsi="Times New Roman"/>
          <w:sz w:val="24"/>
          <w:szCs w:val="24"/>
        </w:rPr>
        <w:t>xxv.</w:t>
      </w:r>
    </w:p>
    <w:p w:rsidR="00BF5FE6" w:rsidRPr="00F63CFB" w:rsidRDefault="00BF5FE6" w:rsidP="00F63CFB">
      <w:pPr>
        <w:spacing w:line="320" w:lineRule="atLeast"/>
        <w:ind w:firstLine="720"/>
        <w:rPr>
          <w:rFonts w:ascii="Times New Roman" w:hAnsi="Times New Roman"/>
          <w:sz w:val="24"/>
          <w:szCs w:val="24"/>
        </w:rPr>
      </w:pPr>
    </w:p>
    <w:p w:rsidR="00BF5FE6" w:rsidRPr="00F63CFB" w:rsidRDefault="00BF5FE6" w:rsidP="00F63CFB">
      <w:pPr>
        <w:spacing w:line="320" w:lineRule="atLeast"/>
        <w:rPr>
          <w:rFonts w:ascii="Times New Roman" w:hAnsi="Times New Roman"/>
          <w:sz w:val="24"/>
          <w:szCs w:val="24"/>
        </w:rPr>
      </w:pPr>
    </w:p>
    <w:p w:rsidR="00BF5FE6" w:rsidRPr="00F63CFB" w:rsidDel="0073203C" w:rsidRDefault="00BF5FE6" w:rsidP="00F63CFB">
      <w:pPr>
        <w:spacing w:line="320" w:lineRule="atLeast"/>
        <w:rPr>
          <w:del w:id="640" w:author="Bob2" w:date="2015-04-17T11:36:00Z"/>
          <w:rFonts w:ascii="Times New Roman" w:hAnsi="Times New Roman"/>
          <w:sz w:val="24"/>
          <w:szCs w:val="24"/>
        </w:rPr>
      </w:pPr>
    </w:p>
    <w:p w:rsidR="00BF5FE6" w:rsidRPr="00F63CFB" w:rsidDel="0073203C" w:rsidRDefault="00BF5FE6" w:rsidP="00F63CFB">
      <w:pPr>
        <w:spacing w:line="320" w:lineRule="atLeast"/>
        <w:rPr>
          <w:del w:id="641" w:author="Bob2" w:date="2015-04-17T11:36:00Z"/>
          <w:rFonts w:ascii="Times New Roman" w:hAnsi="Times New Roman"/>
          <w:sz w:val="24"/>
          <w:szCs w:val="24"/>
        </w:rPr>
      </w:pPr>
    </w:p>
    <w:p w:rsidR="00BF5FE6" w:rsidRPr="00F63CFB" w:rsidRDefault="00BF5FE6" w:rsidP="00F63CFB">
      <w:pPr>
        <w:spacing w:line="320" w:lineRule="atLeast"/>
        <w:rPr>
          <w:rFonts w:ascii="Times New Roman" w:hAnsi="Times New Roman"/>
          <w:b/>
          <w:sz w:val="24"/>
          <w:szCs w:val="24"/>
        </w:rPr>
      </w:pPr>
      <w:r w:rsidRPr="00F63CFB">
        <w:rPr>
          <w:rFonts w:ascii="Times New Roman" w:hAnsi="Times New Roman"/>
          <w:b/>
          <w:sz w:val="24"/>
          <w:szCs w:val="24"/>
        </w:rPr>
        <w:t>Paper 3</w:t>
      </w:r>
      <w:del w:id="642" w:author="Bob2" w:date="2015-04-17T11:36:00Z">
        <w:r w:rsidRPr="00F63CFB" w:rsidDel="0073203C">
          <w:rPr>
            <w:rFonts w:ascii="Times New Roman" w:hAnsi="Times New Roman"/>
            <w:b/>
            <w:sz w:val="24"/>
            <w:szCs w:val="24"/>
          </w:rPr>
          <w:delText>.</w:delText>
        </w:r>
      </w:del>
    </w:p>
    <w:p w:rsidR="00BF5FE6" w:rsidRDefault="00BF5FE6" w:rsidP="00F63CFB">
      <w:pPr>
        <w:numPr>
          <w:ins w:id="643" w:author="Bob2" w:date="2015-04-17T11:36:00Z"/>
        </w:numPr>
        <w:spacing w:line="320" w:lineRule="atLeast"/>
        <w:rPr>
          <w:ins w:id="644" w:author="Bob2" w:date="2015-04-17T11:36:00Z"/>
          <w:rFonts w:ascii="Times New Roman" w:hAnsi="Times New Roman"/>
          <w:sz w:val="24"/>
          <w:szCs w:val="24"/>
        </w:rPr>
      </w:pPr>
    </w:p>
    <w:p w:rsidR="00BF5FE6" w:rsidRPr="00BF5FE6" w:rsidDel="0073203C" w:rsidRDefault="00BF5FE6">
      <w:pPr>
        <w:spacing w:line="320" w:lineRule="atLeast"/>
        <w:rPr>
          <w:del w:id="645" w:author="Bob2" w:date="2015-04-17T11:37:00Z"/>
          <w:rFonts w:ascii="Times New Roman" w:hAnsi="Times New Roman"/>
          <w:b/>
          <w:sz w:val="24"/>
          <w:szCs w:val="24"/>
          <w:rPrChange w:id="646" w:author="Bob2" w:date="2015-04-17T11:37:00Z">
            <w:rPr>
              <w:del w:id="647" w:author="Bob2" w:date="2015-04-17T11:37:00Z"/>
              <w:rFonts w:ascii="Times New Roman" w:hAnsi="Times New Roman"/>
              <w:sz w:val="24"/>
              <w:szCs w:val="24"/>
            </w:rPr>
          </w:rPrChange>
        </w:rPr>
        <w:pPrChange w:id="648" w:author="Bob2" w:date="2015-04-17T11:37:00Z">
          <w:pPr>
            <w:spacing w:line="320" w:lineRule="atLeast"/>
            <w:ind w:firstLine="720"/>
          </w:pPr>
        </w:pPrChange>
      </w:pPr>
      <w:del w:id="649" w:author="Bob2" w:date="2015-04-17T11:36:00Z">
        <w:r w:rsidRPr="00BF5FE6" w:rsidDel="0073203C">
          <w:rPr>
            <w:rFonts w:ascii="Times New Roman" w:hAnsi="Times New Roman"/>
            <w:b/>
            <w:sz w:val="24"/>
            <w:szCs w:val="24"/>
            <w:rPrChange w:id="650" w:author="Bob2" w:date="2015-04-17T11:37:00Z">
              <w:rPr>
                <w:rFonts w:ascii="Times New Roman" w:hAnsi="Times New Roman"/>
                <w:sz w:val="24"/>
                <w:szCs w:val="24"/>
              </w:rPr>
            </w:rPrChange>
          </w:rPr>
          <w:delText>“</w:delText>
        </w:r>
      </w:del>
      <w:r w:rsidRPr="00BF5FE6">
        <w:rPr>
          <w:rFonts w:ascii="Times New Roman" w:hAnsi="Times New Roman"/>
          <w:b/>
          <w:sz w:val="24"/>
          <w:szCs w:val="24"/>
          <w:rPrChange w:id="651" w:author="Bob2" w:date="2015-04-17T11:37:00Z">
            <w:rPr>
              <w:rFonts w:ascii="Times New Roman" w:hAnsi="Times New Roman"/>
              <w:sz w:val="24"/>
              <w:szCs w:val="24"/>
            </w:rPr>
          </w:rPrChange>
        </w:rPr>
        <w:t xml:space="preserve">Gestural </w:t>
      </w:r>
      <w:del w:id="652" w:author="Bob2" w:date="2015-04-17T11:36:00Z">
        <w:r w:rsidRPr="00BF5FE6" w:rsidDel="0073203C">
          <w:rPr>
            <w:rFonts w:ascii="Times New Roman" w:hAnsi="Times New Roman"/>
            <w:b/>
            <w:sz w:val="24"/>
            <w:szCs w:val="24"/>
            <w:rPrChange w:id="653" w:author="Bob2" w:date="2015-04-17T11:37:00Z">
              <w:rPr>
                <w:rFonts w:ascii="Times New Roman" w:hAnsi="Times New Roman"/>
                <w:sz w:val="24"/>
                <w:szCs w:val="24"/>
              </w:rPr>
            </w:rPrChange>
          </w:rPr>
          <w:delText>e</w:delText>
        </w:r>
      </w:del>
      <w:ins w:id="654" w:author="Bob2" w:date="2015-04-17T11:36:00Z">
        <w:r w:rsidRPr="00BF5FE6">
          <w:rPr>
            <w:rFonts w:ascii="Times New Roman" w:hAnsi="Times New Roman"/>
            <w:b/>
            <w:sz w:val="24"/>
            <w:szCs w:val="24"/>
            <w:rPrChange w:id="655" w:author="Bob2" w:date="2015-04-17T11:37:00Z">
              <w:rPr>
                <w:rFonts w:ascii="Times New Roman" w:hAnsi="Times New Roman"/>
                <w:sz w:val="24"/>
                <w:szCs w:val="24"/>
              </w:rPr>
            </w:rPrChange>
          </w:rPr>
          <w:t>E</w:t>
        </w:r>
      </w:ins>
      <w:r w:rsidRPr="00BF5FE6">
        <w:rPr>
          <w:rFonts w:ascii="Times New Roman" w:hAnsi="Times New Roman"/>
          <w:b/>
          <w:sz w:val="24"/>
          <w:szCs w:val="24"/>
          <w:rPrChange w:id="656" w:author="Bob2" w:date="2015-04-17T11:37:00Z">
            <w:rPr>
              <w:rFonts w:ascii="Times New Roman" w:hAnsi="Times New Roman"/>
              <w:sz w:val="24"/>
              <w:szCs w:val="24"/>
            </w:rPr>
          </w:rPrChange>
        </w:rPr>
        <w:t xml:space="preserve">xcess, Gaming </w:t>
      </w:r>
      <w:del w:id="657" w:author="Bob2" w:date="2015-04-17T11:36:00Z">
        <w:r w:rsidRPr="00BF5FE6" w:rsidDel="0073203C">
          <w:rPr>
            <w:rFonts w:ascii="Times New Roman" w:hAnsi="Times New Roman"/>
            <w:b/>
            <w:sz w:val="24"/>
            <w:szCs w:val="24"/>
            <w:rPrChange w:id="658" w:author="Bob2" w:date="2015-04-17T11:37:00Z">
              <w:rPr>
                <w:rFonts w:ascii="Times New Roman" w:hAnsi="Times New Roman"/>
                <w:sz w:val="24"/>
                <w:szCs w:val="24"/>
              </w:rPr>
            </w:rPrChange>
          </w:rPr>
          <w:delText>s</w:delText>
        </w:r>
      </w:del>
      <w:ins w:id="659" w:author="Bob2" w:date="2015-04-17T11:36:00Z">
        <w:r w:rsidRPr="00BF5FE6">
          <w:rPr>
            <w:rFonts w:ascii="Times New Roman" w:hAnsi="Times New Roman"/>
            <w:b/>
            <w:sz w:val="24"/>
            <w:szCs w:val="24"/>
            <w:rPrChange w:id="660" w:author="Bob2" w:date="2015-04-17T11:37:00Z">
              <w:rPr>
                <w:rFonts w:ascii="Times New Roman" w:hAnsi="Times New Roman"/>
                <w:sz w:val="24"/>
                <w:szCs w:val="24"/>
              </w:rPr>
            </w:rPrChange>
          </w:rPr>
          <w:t>S</w:t>
        </w:r>
      </w:ins>
      <w:r w:rsidRPr="00BF5FE6">
        <w:rPr>
          <w:rFonts w:ascii="Times New Roman" w:hAnsi="Times New Roman"/>
          <w:b/>
          <w:sz w:val="24"/>
          <w:szCs w:val="24"/>
          <w:rPrChange w:id="661" w:author="Bob2" w:date="2015-04-17T11:37:00Z">
            <w:rPr>
              <w:rFonts w:ascii="Times New Roman" w:hAnsi="Times New Roman"/>
              <w:sz w:val="24"/>
              <w:szCs w:val="24"/>
            </w:rPr>
          </w:rPrChange>
        </w:rPr>
        <w:t>tyle</w:t>
      </w:r>
      <w:ins w:id="662" w:author="Bob2" w:date="2015-04-17T11:37:00Z">
        <w:r w:rsidRPr="00BF5FE6">
          <w:rPr>
            <w:rFonts w:ascii="Times New Roman" w:hAnsi="Times New Roman"/>
            <w:b/>
            <w:sz w:val="24"/>
            <w:szCs w:val="24"/>
            <w:rPrChange w:id="663" w:author="Bob2" w:date="2015-04-17T11:37:00Z">
              <w:rPr>
                <w:rFonts w:ascii="Times New Roman" w:hAnsi="Times New Roman"/>
                <w:sz w:val="24"/>
                <w:szCs w:val="24"/>
              </w:rPr>
            </w:rPrChange>
          </w:rPr>
          <w:t>,</w:t>
        </w:r>
      </w:ins>
      <w:r w:rsidRPr="00BF5FE6">
        <w:rPr>
          <w:rFonts w:ascii="Times New Roman" w:hAnsi="Times New Roman"/>
          <w:b/>
          <w:sz w:val="24"/>
          <w:szCs w:val="24"/>
          <w:rPrChange w:id="664" w:author="Bob2" w:date="2015-04-17T11:37:00Z">
            <w:rPr>
              <w:rFonts w:ascii="Times New Roman" w:hAnsi="Times New Roman"/>
              <w:sz w:val="24"/>
              <w:szCs w:val="24"/>
            </w:rPr>
          </w:rPrChange>
        </w:rPr>
        <w:t xml:space="preserve"> and New Regimes of Surveillance</w:t>
      </w:r>
      <w:del w:id="665" w:author="Bob2" w:date="2015-04-17T11:37:00Z">
        <w:r w:rsidRPr="00BF5FE6" w:rsidDel="0073203C">
          <w:rPr>
            <w:rFonts w:ascii="Times New Roman" w:hAnsi="Times New Roman"/>
            <w:b/>
            <w:sz w:val="24"/>
            <w:szCs w:val="24"/>
            <w:rPrChange w:id="666" w:author="Bob2" w:date="2015-04-17T11:37:00Z">
              <w:rPr>
                <w:rFonts w:ascii="Times New Roman" w:hAnsi="Times New Roman"/>
                <w:sz w:val="24"/>
                <w:szCs w:val="24"/>
              </w:rPr>
            </w:rPrChange>
          </w:rPr>
          <w:delText>”</w:delText>
        </w:r>
      </w:del>
    </w:p>
    <w:p w:rsidR="00BF5FE6" w:rsidRPr="00F63CFB" w:rsidRDefault="00BF5FE6">
      <w:pPr>
        <w:spacing w:line="320" w:lineRule="atLeast"/>
        <w:rPr>
          <w:rFonts w:ascii="Times New Roman" w:hAnsi="Times New Roman"/>
          <w:sz w:val="24"/>
          <w:szCs w:val="24"/>
        </w:rPr>
        <w:pPrChange w:id="667" w:author="Bob2" w:date="2015-04-17T11:37:00Z">
          <w:pPr>
            <w:spacing w:line="320" w:lineRule="atLeast"/>
            <w:ind w:firstLine="720"/>
          </w:pPr>
        </w:pPrChange>
      </w:pPr>
    </w:p>
    <w:p w:rsidR="00BF5FE6" w:rsidRPr="00F63CFB" w:rsidRDefault="00BF5FE6" w:rsidP="00F63CFB">
      <w:pPr>
        <w:spacing w:line="320" w:lineRule="atLeast"/>
        <w:rPr>
          <w:rFonts w:ascii="Times New Roman" w:hAnsi="Times New Roman"/>
          <w:sz w:val="24"/>
          <w:szCs w:val="24"/>
          <w:lang w:val="en-US"/>
        </w:rPr>
      </w:pPr>
      <w:del w:id="668" w:author="Bob2" w:date="2015-04-17T11:37:00Z">
        <w:r w:rsidRPr="00F63CFB" w:rsidDel="0073203C">
          <w:rPr>
            <w:rFonts w:ascii="Times New Roman" w:hAnsi="Times New Roman"/>
            <w:sz w:val="24"/>
            <w:szCs w:val="24"/>
            <w:lang w:val="en-US"/>
          </w:rPr>
          <w:delText xml:space="preserve">Thomas </w:delText>
        </w:r>
      </w:del>
      <w:r w:rsidRPr="00F63CFB">
        <w:rPr>
          <w:rFonts w:ascii="Times New Roman" w:hAnsi="Times New Roman"/>
          <w:sz w:val="24"/>
          <w:szCs w:val="24"/>
          <w:lang w:val="en-US"/>
        </w:rPr>
        <w:t>Apperley,</w:t>
      </w:r>
      <w:ins w:id="669" w:author="Bob2" w:date="2015-04-17T11:37:00Z">
        <w:r>
          <w:rPr>
            <w:rFonts w:ascii="Times New Roman" w:hAnsi="Times New Roman"/>
            <w:sz w:val="24"/>
            <w:szCs w:val="24"/>
            <w:lang w:val="en-US"/>
          </w:rPr>
          <w:t xml:space="preserve"> T.</w:t>
        </w:r>
      </w:ins>
    </w:p>
    <w:p w:rsidR="00BF5FE6" w:rsidRPr="00F63CFB" w:rsidRDefault="00BF5FE6" w:rsidP="00F63CFB">
      <w:pPr>
        <w:spacing w:line="320" w:lineRule="atLeast"/>
        <w:rPr>
          <w:rFonts w:ascii="Times New Roman" w:hAnsi="Times New Roman"/>
          <w:sz w:val="24"/>
          <w:szCs w:val="24"/>
          <w:lang w:val="en-US"/>
        </w:rPr>
      </w:pPr>
      <w:r w:rsidRPr="00F63CFB">
        <w:rPr>
          <w:rFonts w:ascii="Times New Roman" w:hAnsi="Times New Roman"/>
          <w:sz w:val="24"/>
          <w:szCs w:val="24"/>
          <w:lang w:val="en-US"/>
        </w:rPr>
        <w:t>University of New South Wales</w:t>
      </w:r>
    </w:p>
    <w:p w:rsidR="00BF5FE6" w:rsidRPr="00F63CFB" w:rsidRDefault="00BF5FE6" w:rsidP="00F63CFB">
      <w:pPr>
        <w:spacing w:line="320" w:lineRule="atLeast"/>
        <w:ind w:firstLine="720"/>
        <w:rPr>
          <w:rFonts w:ascii="Times New Roman" w:hAnsi="Times New Roman"/>
          <w:sz w:val="24"/>
          <w:szCs w:val="24"/>
        </w:rPr>
      </w:pPr>
    </w:p>
    <w:p w:rsidR="00BF5FE6" w:rsidRPr="00F63CFB" w:rsidRDefault="00BF5FE6" w:rsidP="00F63CFB">
      <w:pPr>
        <w:spacing w:line="320" w:lineRule="atLeast"/>
        <w:rPr>
          <w:rFonts w:ascii="Times New Roman" w:hAnsi="Times New Roman"/>
          <w:sz w:val="24"/>
          <w:szCs w:val="24"/>
        </w:rPr>
      </w:pPr>
      <w:r w:rsidRPr="00F63CFB">
        <w:rPr>
          <w:rFonts w:ascii="Times New Roman" w:hAnsi="Times New Roman"/>
          <w:sz w:val="24"/>
          <w:szCs w:val="24"/>
        </w:rPr>
        <w:lastRenderedPageBreak/>
        <w:t>Motion gaming was popularized through the release of the Wii in 2006. The wireless Wiimote operated through a combination of a motion sensor and an infrared pointer, as well as the more traditional buttons, directional pad</w:t>
      </w:r>
      <w:ins w:id="670" w:author="Bob2" w:date="2015-04-17T11:37:00Z">
        <w:r>
          <w:rPr>
            <w:rFonts w:ascii="Times New Roman" w:hAnsi="Times New Roman"/>
            <w:sz w:val="24"/>
            <w:szCs w:val="24"/>
          </w:rPr>
          <w:t>,</w:t>
        </w:r>
      </w:ins>
      <w:r w:rsidRPr="00F63CFB">
        <w:rPr>
          <w:rFonts w:ascii="Times New Roman" w:hAnsi="Times New Roman"/>
          <w:sz w:val="24"/>
          <w:szCs w:val="24"/>
        </w:rPr>
        <w:t xml:space="preserve"> and trigger. Similar devices were incorporated into the other major consoles: Sony released the PlayStation Move, a motion</w:t>
      </w:r>
      <w:ins w:id="671" w:author="Bob2" w:date="2015-04-17T11:37:00Z">
        <w:r>
          <w:rPr>
            <w:rFonts w:ascii="Times New Roman" w:hAnsi="Times New Roman"/>
            <w:sz w:val="24"/>
            <w:szCs w:val="24"/>
          </w:rPr>
          <w:t>-</w:t>
        </w:r>
      </w:ins>
      <w:del w:id="672" w:author="Bob2" w:date="2015-04-17T11:37:00Z">
        <w:r w:rsidRPr="00F63CFB" w:rsidDel="0073203C">
          <w:rPr>
            <w:rFonts w:ascii="Times New Roman" w:hAnsi="Times New Roman"/>
            <w:sz w:val="24"/>
            <w:szCs w:val="24"/>
          </w:rPr>
          <w:delText xml:space="preserve"> </w:delText>
        </w:r>
      </w:del>
      <w:r w:rsidRPr="00F63CFB">
        <w:rPr>
          <w:rFonts w:ascii="Times New Roman" w:hAnsi="Times New Roman"/>
          <w:sz w:val="24"/>
          <w:szCs w:val="24"/>
        </w:rPr>
        <w:t>sensing controller for the PlayStation 3</w:t>
      </w:r>
      <w:ins w:id="673" w:author="Bob2" w:date="2015-04-17T11:37:00Z">
        <w:r>
          <w:rPr>
            <w:rFonts w:ascii="Times New Roman" w:hAnsi="Times New Roman"/>
            <w:sz w:val="24"/>
            <w:szCs w:val="24"/>
          </w:rPr>
          <w:t>,</w:t>
        </w:r>
      </w:ins>
      <w:r w:rsidRPr="00F63CFB">
        <w:rPr>
          <w:rFonts w:ascii="Times New Roman" w:hAnsi="Times New Roman"/>
          <w:sz w:val="24"/>
          <w:szCs w:val="24"/>
        </w:rPr>
        <w:t xml:space="preserve"> in 2010; the add-on Kinect was also released in 2010 for the Microsoft Xbox 360. The Kinect introduced the ‘natural’ user interface to commercial gaming. It is a ‘controller-less’ device </w:t>
      </w:r>
      <w:del w:id="674" w:author="Bob2" w:date="2015-04-17T11:38:00Z">
        <w:r w:rsidRPr="00F63CFB" w:rsidDel="0073203C">
          <w:rPr>
            <w:rFonts w:ascii="Times New Roman" w:hAnsi="Times New Roman"/>
            <w:sz w:val="24"/>
            <w:szCs w:val="24"/>
          </w:rPr>
          <w:delText xml:space="preserve">which </w:delText>
        </w:r>
      </w:del>
      <w:ins w:id="675" w:author="Bob2" w:date="2015-04-17T11:38:00Z">
        <w:r>
          <w:rPr>
            <w:rFonts w:ascii="Times New Roman" w:hAnsi="Times New Roman"/>
            <w:sz w:val="24"/>
            <w:szCs w:val="24"/>
          </w:rPr>
          <w:t xml:space="preserve">that </w:t>
        </w:r>
      </w:ins>
      <w:r w:rsidRPr="00F63CFB">
        <w:rPr>
          <w:rFonts w:ascii="Times New Roman" w:hAnsi="Times New Roman"/>
          <w:sz w:val="24"/>
          <w:szCs w:val="24"/>
        </w:rPr>
        <w:t xml:space="preserve">uses a 3D camera advanced enough to allow motion capture and facial recognition. The technologies combine to create a computer interface that can be used intuitively, through a combination of motions, movements, and gestures that are recognised by the Kinect. This device allows people to play games—and use other media—on the Xbox 360 and Windows PC through movement and voice alone, making it the </w:t>
      </w:r>
      <w:del w:id="676" w:author="Bob2" w:date="2015-04-17T11:38:00Z">
        <w:r w:rsidRPr="00F63CFB" w:rsidDel="002D17AA">
          <w:rPr>
            <w:rFonts w:ascii="Times New Roman" w:hAnsi="Times New Roman"/>
            <w:sz w:val="24"/>
            <w:szCs w:val="24"/>
          </w:rPr>
          <w:delText xml:space="preserve">gaming </w:delText>
        </w:r>
      </w:del>
      <w:r w:rsidRPr="00F63CFB">
        <w:rPr>
          <w:rFonts w:ascii="Times New Roman" w:hAnsi="Times New Roman"/>
          <w:sz w:val="24"/>
          <w:szCs w:val="24"/>
        </w:rPr>
        <w:t xml:space="preserve">contemporary gaming technology that is most intimately linked to the body. The product is incredibly popular; in the </w:t>
      </w:r>
      <w:del w:id="677" w:author="Bob2" w:date="2015-04-17T11:38:00Z">
        <w:r w:rsidRPr="00F63CFB" w:rsidDel="002D17AA">
          <w:rPr>
            <w:rFonts w:ascii="Times New Roman" w:hAnsi="Times New Roman"/>
            <w:sz w:val="24"/>
            <w:szCs w:val="24"/>
          </w:rPr>
          <w:delText xml:space="preserve">sixty </w:delText>
        </w:r>
      </w:del>
      <w:ins w:id="678" w:author="Bob2" w:date="2015-04-17T11:38:00Z">
        <w:r>
          <w:rPr>
            <w:rFonts w:ascii="Times New Roman" w:hAnsi="Times New Roman"/>
            <w:sz w:val="24"/>
            <w:szCs w:val="24"/>
          </w:rPr>
          <w:t xml:space="preserve">60 </w:t>
        </w:r>
      </w:ins>
      <w:r w:rsidRPr="00F63CFB">
        <w:rPr>
          <w:rFonts w:ascii="Times New Roman" w:hAnsi="Times New Roman"/>
          <w:sz w:val="24"/>
          <w:szCs w:val="24"/>
        </w:rPr>
        <w:t>days following its release the Kinect sold 8 million units, becoming the world</w:t>
      </w:r>
      <w:ins w:id="679" w:author="Bob2" w:date="2015-04-17T11:38:00Z">
        <w:r>
          <w:rPr>
            <w:rFonts w:ascii="Times New Roman" w:hAnsi="Times New Roman"/>
            <w:sz w:val="24"/>
            <w:szCs w:val="24"/>
          </w:rPr>
          <w:t>’</w:t>
        </w:r>
      </w:ins>
      <w:r w:rsidRPr="00F63CFB">
        <w:rPr>
          <w:rFonts w:ascii="Times New Roman" w:hAnsi="Times New Roman"/>
          <w:sz w:val="24"/>
          <w:szCs w:val="24"/>
        </w:rPr>
        <w:t xml:space="preserve">s </w:t>
      </w:r>
      <w:ins w:id="680" w:author="Bob2" w:date="2015-04-17T11:38:00Z">
        <w:r>
          <w:rPr>
            <w:rFonts w:ascii="Times New Roman" w:hAnsi="Times New Roman"/>
            <w:sz w:val="24"/>
            <w:szCs w:val="24"/>
          </w:rPr>
          <w:t>‘</w:t>
        </w:r>
      </w:ins>
      <w:del w:id="681" w:author="Bob2" w:date="2015-04-17T11:38:00Z">
        <w:r w:rsidRPr="00F63CFB" w:rsidDel="002D17AA">
          <w:rPr>
            <w:rFonts w:ascii="Times New Roman" w:hAnsi="Times New Roman"/>
            <w:sz w:val="24"/>
            <w:szCs w:val="24"/>
          </w:rPr>
          <w:delText>“</w:delText>
        </w:r>
      </w:del>
      <w:r w:rsidRPr="00F63CFB">
        <w:rPr>
          <w:rFonts w:ascii="Times New Roman" w:hAnsi="Times New Roman"/>
          <w:sz w:val="24"/>
          <w:szCs w:val="24"/>
        </w:rPr>
        <w:t>fastest selling consumer electronics device</w:t>
      </w:r>
      <w:del w:id="682" w:author="Bob2" w:date="2015-04-17T11:38:00Z">
        <w:r w:rsidRPr="00F63CFB" w:rsidDel="002D17AA">
          <w:rPr>
            <w:rFonts w:ascii="Times New Roman" w:hAnsi="Times New Roman"/>
            <w:sz w:val="24"/>
            <w:szCs w:val="24"/>
          </w:rPr>
          <w:delText>”</w:delText>
        </w:r>
      </w:del>
      <w:ins w:id="683" w:author="Bob2" w:date="2015-04-17T11:38:00Z">
        <w:r>
          <w:rPr>
            <w:rFonts w:ascii="Times New Roman" w:hAnsi="Times New Roman"/>
            <w:sz w:val="24"/>
            <w:szCs w:val="24"/>
          </w:rPr>
          <w:t>’</w:t>
        </w:r>
      </w:ins>
      <w:r w:rsidRPr="00F63CFB">
        <w:rPr>
          <w:rFonts w:ascii="Times New Roman" w:hAnsi="Times New Roman"/>
          <w:sz w:val="24"/>
          <w:szCs w:val="24"/>
        </w:rPr>
        <w:t xml:space="preserve"> (</w:t>
      </w:r>
      <w:r w:rsidRPr="00880275">
        <w:rPr>
          <w:rFonts w:ascii="Times New Roman" w:hAnsi="Times New Roman"/>
          <w:sz w:val="24"/>
          <w:szCs w:val="24"/>
          <w:rPrChange w:id="684" w:author="Bob2" w:date="2015-05-03T23:05:00Z">
            <w:rPr>
              <w:rFonts w:ascii="Times New Roman" w:hAnsi="Times New Roman"/>
              <w:sz w:val="24"/>
              <w:szCs w:val="24"/>
            </w:rPr>
          </w:rPrChange>
        </w:rPr>
        <w:t>Moses, 2011</w:t>
      </w:r>
      <w:r w:rsidRPr="00F63CFB">
        <w:rPr>
          <w:rFonts w:ascii="Times New Roman" w:hAnsi="Times New Roman"/>
          <w:sz w:val="24"/>
          <w:szCs w:val="24"/>
        </w:rPr>
        <w:t>).</w:t>
      </w:r>
      <w:r w:rsidRPr="00F63CFB" w:rsidDel="002B0A44">
        <w:rPr>
          <w:rFonts w:ascii="Times New Roman" w:hAnsi="Times New Roman"/>
          <w:sz w:val="24"/>
          <w:szCs w:val="24"/>
        </w:rPr>
        <w:t xml:space="preserve"> </w:t>
      </w:r>
    </w:p>
    <w:p w:rsidR="00BF5FE6" w:rsidRPr="00F63CFB" w:rsidRDefault="00BF5FE6" w:rsidP="00F63CFB">
      <w:pPr>
        <w:spacing w:line="320" w:lineRule="atLeast"/>
        <w:ind w:firstLine="720"/>
        <w:rPr>
          <w:rFonts w:ascii="Times New Roman" w:hAnsi="Times New Roman"/>
          <w:sz w:val="24"/>
          <w:szCs w:val="24"/>
        </w:rPr>
      </w:pPr>
      <w:r w:rsidRPr="00F63CFB">
        <w:rPr>
          <w:rFonts w:ascii="Times New Roman" w:hAnsi="Times New Roman"/>
          <w:sz w:val="24"/>
          <w:szCs w:val="24"/>
        </w:rPr>
        <w:t>These platform</w:t>
      </w:r>
      <w:ins w:id="685" w:author="Bob2" w:date="2015-04-17T11:42:00Z">
        <w:r>
          <w:rPr>
            <w:rFonts w:ascii="Times New Roman" w:hAnsi="Times New Roman"/>
            <w:sz w:val="24"/>
            <w:szCs w:val="24"/>
          </w:rPr>
          <w:t>s</w:t>
        </w:r>
      </w:ins>
      <w:r w:rsidRPr="00F63CFB">
        <w:rPr>
          <w:rFonts w:ascii="Times New Roman" w:hAnsi="Times New Roman"/>
          <w:sz w:val="24"/>
          <w:szCs w:val="24"/>
        </w:rPr>
        <w:t xml:space="preserve"> make use of </w:t>
      </w:r>
      <w:ins w:id="686" w:author="Bob2" w:date="2015-04-17T11:42:00Z">
        <w:r>
          <w:rPr>
            <w:rFonts w:ascii="Times New Roman" w:hAnsi="Times New Roman"/>
            <w:sz w:val="24"/>
            <w:szCs w:val="24"/>
          </w:rPr>
          <w:t>‘</w:t>
        </w:r>
      </w:ins>
      <w:del w:id="687" w:author="Bob2" w:date="2015-04-17T11:42:00Z">
        <w:r w:rsidRPr="00F63CFB" w:rsidDel="002D17AA">
          <w:rPr>
            <w:rFonts w:ascii="Times New Roman" w:hAnsi="Times New Roman"/>
            <w:sz w:val="24"/>
            <w:szCs w:val="24"/>
          </w:rPr>
          <w:delText>“</w:delText>
        </w:r>
      </w:del>
      <w:r w:rsidRPr="00F63CFB">
        <w:rPr>
          <w:rFonts w:ascii="Times New Roman" w:hAnsi="Times New Roman"/>
          <w:sz w:val="24"/>
          <w:szCs w:val="24"/>
        </w:rPr>
        <w:t>gestural excess</w:t>
      </w:r>
      <w:del w:id="688" w:author="Bob2" w:date="2015-04-17T11:42:00Z">
        <w:r w:rsidRPr="00F63CFB" w:rsidDel="002D17AA">
          <w:rPr>
            <w:rFonts w:ascii="Times New Roman" w:hAnsi="Times New Roman"/>
            <w:sz w:val="24"/>
            <w:szCs w:val="24"/>
          </w:rPr>
          <w:delText>”</w:delText>
        </w:r>
      </w:del>
      <w:ins w:id="689" w:author="Bob2" w:date="2015-04-17T11:42:00Z">
        <w:r>
          <w:rPr>
            <w:rFonts w:ascii="Times New Roman" w:hAnsi="Times New Roman"/>
            <w:sz w:val="24"/>
            <w:szCs w:val="24"/>
          </w:rPr>
          <w:t>’</w:t>
        </w:r>
      </w:ins>
      <w:r w:rsidRPr="00F63CFB">
        <w:rPr>
          <w:rFonts w:ascii="Times New Roman" w:hAnsi="Times New Roman"/>
          <w:sz w:val="24"/>
          <w:szCs w:val="24"/>
        </w:rPr>
        <w:t xml:space="preserve"> (Freeman et al., 2012; Simon</w:t>
      </w:r>
      <w:ins w:id="690" w:author="Bob2" w:date="2015-04-17T11:42:00Z">
        <w:r>
          <w:rPr>
            <w:rFonts w:ascii="Times New Roman" w:hAnsi="Times New Roman"/>
            <w:sz w:val="24"/>
            <w:szCs w:val="24"/>
          </w:rPr>
          <w:t>,</w:t>
        </w:r>
      </w:ins>
      <w:r w:rsidRPr="00F63CFB">
        <w:rPr>
          <w:rFonts w:ascii="Times New Roman" w:hAnsi="Times New Roman"/>
          <w:sz w:val="24"/>
          <w:szCs w:val="24"/>
        </w:rPr>
        <w:t xml:space="preserve"> 2009), the labour that is produced by the body at the location of play, but is not registered by the digital game as an input. In this gestural excess there is a nascent, but precarious, sense of </w:t>
      </w:r>
      <w:r w:rsidRPr="00F63CFB">
        <w:rPr>
          <w:rFonts w:ascii="Times New Roman" w:hAnsi="Times New Roman"/>
          <w:i/>
          <w:sz w:val="24"/>
          <w:szCs w:val="24"/>
        </w:rPr>
        <w:t>style</w:t>
      </w:r>
      <w:r w:rsidRPr="00F63CFB">
        <w:rPr>
          <w:rFonts w:ascii="Times New Roman" w:hAnsi="Times New Roman"/>
          <w:sz w:val="24"/>
          <w:szCs w:val="24"/>
        </w:rPr>
        <w:t xml:space="preserve"> that formerly dissipated into everyday life, but is now indexed by popular visual culture. Gestural excess includes movements made unconsciously and those </w:t>
      </w:r>
      <w:del w:id="691" w:author="Bob2" w:date="2015-04-17T11:42:00Z">
        <w:r w:rsidRPr="00F63CFB" w:rsidDel="002D17AA">
          <w:rPr>
            <w:rFonts w:ascii="Times New Roman" w:hAnsi="Times New Roman"/>
            <w:sz w:val="24"/>
            <w:szCs w:val="24"/>
          </w:rPr>
          <w:delText xml:space="preserve">which </w:delText>
        </w:r>
      </w:del>
      <w:ins w:id="692" w:author="Bob2" w:date="2015-04-17T11:42:00Z">
        <w:r>
          <w:rPr>
            <w:rFonts w:ascii="Times New Roman" w:hAnsi="Times New Roman"/>
            <w:sz w:val="24"/>
            <w:szCs w:val="24"/>
          </w:rPr>
          <w:t xml:space="preserve">that </w:t>
        </w:r>
      </w:ins>
      <w:r w:rsidRPr="00F63CFB">
        <w:rPr>
          <w:rFonts w:ascii="Times New Roman" w:hAnsi="Times New Roman"/>
          <w:sz w:val="24"/>
          <w:szCs w:val="24"/>
        </w:rPr>
        <w:t>are made deliberately as an act of ‘style’. Gesture and gestural excess in gaming ha</w:t>
      </w:r>
      <w:ins w:id="693" w:author="Bob2" w:date="2015-04-17T11:42:00Z">
        <w:r>
          <w:rPr>
            <w:rFonts w:ascii="Times New Roman" w:hAnsi="Times New Roman"/>
            <w:sz w:val="24"/>
            <w:szCs w:val="24"/>
          </w:rPr>
          <w:t>ve</w:t>
        </w:r>
      </w:ins>
      <w:del w:id="694" w:author="Bob2" w:date="2015-04-17T11:42:00Z">
        <w:r w:rsidRPr="00F63CFB" w:rsidDel="002D17AA">
          <w:rPr>
            <w:rFonts w:ascii="Times New Roman" w:hAnsi="Times New Roman"/>
            <w:sz w:val="24"/>
            <w:szCs w:val="24"/>
          </w:rPr>
          <w:delText>s</w:delText>
        </w:r>
      </w:del>
      <w:r w:rsidRPr="00F63CFB">
        <w:rPr>
          <w:rFonts w:ascii="Times New Roman" w:hAnsi="Times New Roman"/>
          <w:sz w:val="24"/>
          <w:szCs w:val="24"/>
        </w:rPr>
        <w:t xml:space="preserve"> existed since the technologies’ inception—and indeed some gestures were possibly inherited from technological precursors like pinball (Huhtamo, 2005) and video art (Wilson, 2004; </w:t>
      </w:r>
      <w:r w:rsidRPr="00880275">
        <w:rPr>
          <w:rFonts w:ascii="Times New Roman" w:hAnsi="Times New Roman"/>
          <w:sz w:val="24"/>
          <w:szCs w:val="24"/>
          <w:rPrChange w:id="695" w:author="Bob2" w:date="2015-05-03T23:05:00Z">
            <w:rPr>
              <w:rFonts w:ascii="Times New Roman" w:hAnsi="Times New Roman"/>
              <w:sz w:val="24"/>
              <w:szCs w:val="24"/>
            </w:rPr>
          </w:rPrChange>
        </w:rPr>
        <w:t>2008</w:t>
      </w:r>
      <w:r w:rsidRPr="00F63CFB">
        <w:rPr>
          <w:rFonts w:ascii="Times New Roman" w:hAnsi="Times New Roman"/>
          <w:sz w:val="24"/>
          <w:szCs w:val="24"/>
        </w:rPr>
        <w:t>). However, subsequent to the mass popularity of the Wii, the body of the gamer and gestural excess are increasingly understood by the digital games industry—and in the popular imagination—as an integral part of gaming. New forms of control in gaming that are based on ‘natural’ user interfaces using motion sensing, touch</w:t>
      </w:r>
      <w:ins w:id="696" w:author="Bob2" w:date="2015-04-17T11:44:00Z">
        <w:r>
          <w:rPr>
            <w:rFonts w:ascii="Times New Roman" w:hAnsi="Times New Roman"/>
            <w:sz w:val="24"/>
            <w:szCs w:val="24"/>
          </w:rPr>
          <w:t>,</w:t>
        </w:r>
      </w:ins>
      <w:r w:rsidRPr="00F63CFB">
        <w:rPr>
          <w:rFonts w:ascii="Times New Roman" w:hAnsi="Times New Roman"/>
          <w:sz w:val="24"/>
          <w:szCs w:val="24"/>
        </w:rPr>
        <w:t xml:space="preserve"> and voice seem to offer a new potency </w:t>
      </w:r>
      <w:r w:rsidRPr="00880275">
        <w:rPr>
          <w:rFonts w:ascii="Times New Roman" w:hAnsi="Times New Roman"/>
          <w:sz w:val="24"/>
          <w:szCs w:val="24"/>
          <w:rPrChange w:id="697" w:author="Bob2" w:date="2015-05-03T23:05:00Z">
            <w:rPr>
              <w:rFonts w:ascii="Times New Roman" w:hAnsi="Times New Roman"/>
              <w:sz w:val="24"/>
              <w:szCs w:val="24"/>
            </w:rPr>
          </w:rPrChange>
        </w:rPr>
        <w:t xml:space="preserve">for gesture. Buttons, for example, rarely mimic ‘natural’ actions or gestures (Parker, 2008; Shinkle, 2008, </w:t>
      </w:r>
      <w:del w:id="698" w:author="Bob2" w:date="2015-05-03T23:04:00Z">
        <w:r w:rsidRPr="00880275" w:rsidDel="00880275">
          <w:rPr>
            <w:rFonts w:ascii="Times New Roman" w:hAnsi="Times New Roman"/>
            <w:sz w:val="24"/>
            <w:szCs w:val="24"/>
            <w:rPrChange w:id="699" w:author="Bob2" w:date="2015-05-03T23:05:00Z">
              <w:rPr>
                <w:rFonts w:ascii="Times New Roman" w:hAnsi="Times New Roman"/>
                <w:sz w:val="24"/>
                <w:szCs w:val="24"/>
              </w:rPr>
            </w:rPrChange>
          </w:rPr>
          <w:delText xml:space="preserve">p. </w:delText>
        </w:r>
      </w:del>
      <w:r w:rsidRPr="00880275">
        <w:rPr>
          <w:rFonts w:ascii="Times New Roman" w:hAnsi="Times New Roman"/>
          <w:sz w:val="24"/>
          <w:szCs w:val="24"/>
          <w:rPrChange w:id="700" w:author="Bob2" w:date="2015-05-03T23:05:00Z">
            <w:rPr>
              <w:rFonts w:ascii="Times New Roman" w:hAnsi="Times New Roman"/>
              <w:sz w:val="24"/>
              <w:szCs w:val="24"/>
            </w:rPr>
          </w:rPrChange>
        </w:rPr>
        <w:t>908</w:t>
      </w:r>
      <w:r w:rsidRPr="00F63CFB">
        <w:rPr>
          <w:rFonts w:ascii="Times New Roman" w:hAnsi="Times New Roman"/>
          <w:sz w:val="24"/>
          <w:szCs w:val="24"/>
        </w:rPr>
        <w:t xml:space="preserve">), and it is the limited recognition of human input by systems for which the player essentially remains a black box that establishes the possibility of gestural excess; it doesn’t matter how hard or fast that the button is hit. The ‘natural’ user interface, which operates through an ‘intuitive’ recognition of gesture, signals the possibility for the </w:t>
      </w:r>
      <w:r w:rsidRPr="00F63CFB">
        <w:rPr>
          <w:rFonts w:ascii="Times New Roman" w:hAnsi="Times New Roman"/>
          <w:i/>
          <w:sz w:val="24"/>
          <w:szCs w:val="24"/>
        </w:rPr>
        <w:t xml:space="preserve">recuperation </w:t>
      </w:r>
      <w:r w:rsidRPr="00F63CFB">
        <w:rPr>
          <w:rFonts w:ascii="Times New Roman" w:hAnsi="Times New Roman"/>
          <w:sz w:val="24"/>
          <w:szCs w:val="24"/>
        </w:rPr>
        <w:t>of gestural excess. This possibility is considerably enhanced by the shift toward motion</w:t>
      </w:r>
      <w:ins w:id="701" w:author="Bob2" w:date="2015-04-17T11:45:00Z">
        <w:r>
          <w:rPr>
            <w:rFonts w:ascii="Times New Roman" w:hAnsi="Times New Roman"/>
            <w:sz w:val="24"/>
            <w:szCs w:val="24"/>
          </w:rPr>
          <w:t>-</w:t>
        </w:r>
      </w:ins>
      <w:del w:id="702" w:author="Bob2" w:date="2015-04-17T11:45:00Z">
        <w:r w:rsidRPr="00F63CFB" w:rsidDel="002D17AA">
          <w:rPr>
            <w:rFonts w:ascii="Times New Roman" w:hAnsi="Times New Roman"/>
            <w:sz w:val="24"/>
            <w:szCs w:val="24"/>
          </w:rPr>
          <w:delText xml:space="preserve"> </w:delText>
        </w:r>
      </w:del>
      <w:r w:rsidRPr="00F63CFB">
        <w:rPr>
          <w:rFonts w:ascii="Times New Roman" w:hAnsi="Times New Roman"/>
          <w:sz w:val="24"/>
          <w:szCs w:val="24"/>
        </w:rPr>
        <w:t>sensing gaming</w:t>
      </w:r>
      <w:ins w:id="703" w:author="Bob2" w:date="2015-04-17T11:45:00Z">
        <w:r>
          <w:rPr>
            <w:rFonts w:ascii="Times New Roman" w:hAnsi="Times New Roman"/>
            <w:sz w:val="24"/>
            <w:szCs w:val="24"/>
          </w:rPr>
          <w:t>,</w:t>
        </w:r>
      </w:ins>
      <w:r w:rsidRPr="00F63CFB">
        <w:rPr>
          <w:rFonts w:ascii="Times New Roman" w:hAnsi="Times New Roman"/>
          <w:sz w:val="24"/>
          <w:szCs w:val="24"/>
        </w:rPr>
        <w:t xml:space="preserve"> which has vastly increased the capacities for gesture to be accurately tracked, recorded</w:t>
      </w:r>
      <w:ins w:id="704" w:author="Bob2" w:date="2015-04-17T11:45:00Z">
        <w:r>
          <w:rPr>
            <w:rFonts w:ascii="Times New Roman" w:hAnsi="Times New Roman"/>
            <w:sz w:val="24"/>
            <w:szCs w:val="24"/>
          </w:rPr>
          <w:t>,</w:t>
        </w:r>
      </w:ins>
      <w:r w:rsidRPr="00F63CFB">
        <w:rPr>
          <w:rFonts w:ascii="Times New Roman" w:hAnsi="Times New Roman"/>
          <w:sz w:val="24"/>
          <w:szCs w:val="24"/>
        </w:rPr>
        <w:t xml:space="preserve"> and incorporated into play. </w:t>
      </w:r>
    </w:p>
    <w:p w:rsidR="00BF5FE6" w:rsidRPr="00F63CFB" w:rsidRDefault="00BF5FE6" w:rsidP="00F63CFB">
      <w:pPr>
        <w:spacing w:line="320" w:lineRule="atLeast"/>
        <w:ind w:firstLine="720"/>
        <w:rPr>
          <w:rFonts w:ascii="Times New Roman" w:hAnsi="Times New Roman"/>
          <w:sz w:val="24"/>
          <w:szCs w:val="24"/>
        </w:rPr>
      </w:pPr>
      <w:r w:rsidRPr="00F63CFB">
        <w:rPr>
          <w:rFonts w:ascii="Times New Roman" w:hAnsi="Times New Roman"/>
          <w:sz w:val="24"/>
          <w:szCs w:val="24"/>
        </w:rPr>
        <w:t xml:space="preserve">However, while motion gaming offers new possibilities for expression, it also is subject to new regimes of surveillance. This shift is largely centred around gestural excess, the movements and gestures made during play that have no effect on the algorithmic or representational processes of the game, but in advertising materials are </w:t>
      </w:r>
      <w:ins w:id="705" w:author="Bob2" w:date="2015-04-17T11:45:00Z">
        <w:r>
          <w:rPr>
            <w:rFonts w:ascii="Times New Roman" w:hAnsi="Times New Roman"/>
            <w:sz w:val="24"/>
            <w:szCs w:val="24"/>
          </w:rPr>
          <w:t xml:space="preserve"> ‘</w:t>
        </w:r>
      </w:ins>
      <w:del w:id="706" w:author="Bob2" w:date="2015-04-17T11:45:00Z">
        <w:r w:rsidRPr="00F63CFB" w:rsidDel="002D17AA">
          <w:rPr>
            <w:rFonts w:ascii="Times New Roman" w:hAnsi="Times New Roman"/>
            <w:sz w:val="24"/>
            <w:szCs w:val="24"/>
          </w:rPr>
          <w:delText>“…</w:delText>
        </w:r>
      </w:del>
      <w:r w:rsidRPr="00F63CFB">
        <w:rPr>
          <w:rFonts w:ascii="Times New Roman" w:hAnsi="Times New Roman"/>
          <w:sz w:val="24"/>
          <w:szCs w:val="24"/>
        </w:rPr>
        <w:t>represented as the very source of fun and pleasure in the game</w:t>
      </w:r>
      <w:del w:id="707" w:author="Bob2" w:date="2015-04-17T11:45:00Z">
        <w:r w:rsidRPr="00F63CFB" w:rsidDel="002D17AA">
          <w:rPr>
            <w:rFonts w:ascii="Times New Roman" w:hAnsi="Times New Roman"/>
            <w:sz w:val="24"/>
            <w:szCs w:val="24"/>
          </w:rPr>
          <w:delText>”</w:delText>
        </w:r>
      </w:del>
      <w:ins w:id="708" w:author="Bob2" w:date="2015-04-17T11:45:00Z">
        <w:r>
          <w:rPr>
            <w:rFonts w:ascii="Times New Roman" w:hAnsi="Times New Roman"/>
            <w:sz w:val="24"/>
            <w:szCs w:val="24"/>
          </w:rPr>
          <w:t>’</w:t>
        </w:r>
      </w:ins>
      <w:r w:rsidRPr="00F63CFB">
        <w:rPr>
          <w:rFonts w:ascii="Times New Roman" w:hAnsi="Times New Roman"/>
          <w:sz w:val="24"/>
          <w:szCs w:val="24"/>
        </w:rPr>
        <w:t xml:space="preserve"> (Simon, 2009, </w:t>
      </w:r>
      <w:del w:id="709" w:author="Bob2" w:date="2015-04-17T11:45:00Z">
        <w:r w:rsidRPr="00F63CFB" w:rsidDel="002D17AA">
          <w:rPr>
            <w:rFonts w:ascii="Times New Roman" w:hAnsi="Times New Roman"/>
            <w:sz w:val="24"/>
            <w:szCs w:val="24"/>
          </w:rPr>
          <w:delText xml:space="preserve">p. </w:delText>
        </w:r>
      </w:del>
      <w:r w:rsidRPr="00F63CFB">
        <w:rPr>
          <w:rFonts w:ascii="Times New Roman" w:hAnsi="Times New Roman"/>
          <w:sz w:val="24"/>
          <w:szCs w:val="24"/>
        </w:rPr>
        <w:t xml:space="preserve">11). The significance of gestural excess is that it is not registered by the gaming technology; it is in no way programmed or coded (Simon, 2009, </w:t>
      </w:r>
      <w:del w:id="710" w:author="Bob2" w:date="2015-04-17T11:46:00Z">
        <w:r w:rsidRPr="00F63CFB" w:rsidDel="002D17AA">
          <w:rPr>
            <w:rFonts w:ascii="Times New Roman" w:hAnsi="Times New Roman"/>
            <w:sz w:val="24"/>
            <w:szCs w:val="24"/>
          </w:rPr>
          <w:delText xml:space="preserve">pp. </w:delText>
        </w:r>
      </w:del>
      <w:r w:rsidRPr="00F63CFB">
        <w:rPr>
          <w:rFonts w:ascii="Times New Roman" w:hAnsi="Times New Roman"/>
          <w:sz w:val="24"/>
          <w:szCs w:val="24"/>
        </w:rPr>
        <w:t>12</w:t>
      </w:r>
      <w:del w:id="711" w:author="Bob2" w:date="2015-04-17T11:46:00Z">
        <w:r w:rsidRPr="00F63CFB" w:rsidDel="002D17AA">
          <w:rPr>
            <w:rFonts w:ascii="Times New Roman" w:hAnsi="Times New Roman"/>
            <w:sz w:val="24"/>
            <w:szCs w:val="24"/>
          </w:rPr>
          <w:delText>-</w:delText>
        </w:r>
      </w:del>
      <w:ins w:id="712" w:author="Bob2" w:date="2015-04-17T11:46:00Z">
        <w:r>
          <w:rPr>
            <w:rFonts w:ascii="Times New Roman" w:hAnsi="Times New Roman"/>
            <w:sz w:val="24"/>
            <w:szCs w:val="24"/>
          </w:rPr>
          <w:t>–</w:t>
        </w:r>
      </w:ins>
      <w:r w:rsidRPr="00F63CFB">
        <w:rPr>
          <w:rFonts w:ascii="Times New Roman" w:hAnsi="Times New Roman"/>
          <w:sz w:val="24"/>
          <w:szCs w:val="24"/>
        </w:rPr>
        <w:t xml:space="preserve">13). Yet once </w:t>
      </w:r>
      <w:r w:rsidRPr="00F63CFB">
        <w:rPr>
          <w:rFonts w:ascii="Times New Roman" w:hAnsi="Times New Roman"/>
          <w:sz w:val="24"/>
          <w:szCs w:val="24"/>
        </w:rPr>
        <w:lastRenderedPageBreak/>
        <w:t>gestural excess and the body are acknowledged as significant sites, and rendered spectacular and public, they are vulnerable to new forms of surveillance (Berenhausen, 2007; Millington, 2009), not just by members of the public, but through the ever-increasing accuracy of the black</w:t>
      </w:r>
      <w:ins w:id="713" w:author="Bob2" w:date="2015-04-17T11:46:00Z">
        <w:r>
          <w:rPr>
            <w:rFonts w:ascii="Times New Roman" w:hAnsi="Times New Roman"/>
            <w:sz w:val="24"/>
            <w:szCs w:val="24"/>
          </w:rPr>
          <w:t>-</w:t>
        </w:r>
      </w:ins>
      <w:del w:id="714" w:author="Bob2" w:date="2015-04-17T11:46:00Z">
        <w:r w:rsidRPr="00F63CFB" w:rsidDel="002D17AA">
          <w:rPr>
            <w:rFonts w:ascii="Times New Roman" w:hAnsi="Times New Roman"/>
            <w:sz w:val="24"/>
            <w:szCs w:val="24"/>
          </w:rPr>
          <w:delText xml:space="preserve"> </w:delText>
        </w:r>
      </w:del>
      <w:r w:rsidRPr="00F63CFB">
        <w:rPr>
          <w:rFonts w:ascii="Times New Roman" w:hAnsi="Times New Roman"/>
          <w:sz w:val="24"/>
          <w:szCs w:val="24"/>
        </w:rPr>
        <w:t>boxed technologies of gaming themselves.</w:t>
      </w:r>
    </w:p>
    <w:p w:rsidR="00BF5FE6" w:rsidRDefault="00BF5FE6" w:rsidP="00F63CFB">
      <w:pPr>
        <w:spacing w:line="320" w:lineRule="atLeast"/>
        <w:ind w:firstLine="720"/>
        <w:rPr>
          <w:ins w:id="715" w:author="Bob2" w:date="2015-05-03T23:06:00Z"/>
          <w:rFonts w:ascii="Times New Roman" w:hAnsi="Times New Roman"/>
          <w:sz w:val="24"/>
          <w:szCs w:val="24"/>
        </w:rPr>
      </w:pPr>
      <w:r w:rsidRPr="00F63CFB">
        <w:rPr>
          <w:rFonts w:ascii="Times New Roman" w:hAnsi="Times New Roman"/>
          <w:sz w:val="24"/>
          <w:szCs w:val="24"/>
        </w:rPr>
        <w:t>Gestural excess opens new possibilities for the body to be incorporated into game play. Gestural excess always operates outside, but in relation to</w:t>
      </w:r>
      <w:ins w:id="716" w:author="Bob2" w:date="2015-04-17T11:46:00Z">
        <w:r>
          <w:rPr>
            <w:rFonts w:ascii="Times New Roman" w:hAnsi="Times New Roman"/>
            <w:sz w:val="24"/>
            <w:szCs w:val="24"/>
          </w:rPr>
          <w:t>,</w:t>
        </w:r>
      </w:ins>
      <w:r w:rsidRPr="00F63CFB">
        <w:rPr>
          <w:rFonts w:ascii="Times New Roman" w:hAnsi="Times New Roman"/>
          <w:sz w:val="24"/>
          <w:szCs w:val="24"/>
        </w:rPr>
        <w:t xml:space="preserve"> computational processes, and as these processes become more efficient, and domestic motion</w:t>
      </w:r>
      <w:ins w:id="717" w:author="Bob2" w:date="2015-04-17T11:46:00Z">
        <w:r>
          <w:rPr>
            <w:rFonts w:ascii="Times New Roman" w:hAnsi="Times New Roman"/>
            <w:sz w:val="24"/>
            <w:szCs w:val="24"/>
          </w:rPr>
          <w:t>-</w:t>
        </w:r>
      </w:ins>
      <w:del w:id="718" w:author="Bob2" w:date="2015-04-17T11:46:00Z">
        <w:r w:rsidRPr="00F63CFB" w:rsidDel="002D17AA">
          <w:rPr>
            <w:rFonts w:ascii="Times New Roman" w:hAnsi="Times New Roman"/>
            <w:sz w:val="24"/>
            <w:szCs w:val="24"/>
          </w:rPr>
          <w:delText xml:space="preserve"> </w:delText>
        </w:r>
      </w:del>
      <w:r w:rsidRPr="00F63CFB">
        <w:rPr>
          <w:rFonts w:ascii="Times New Roman" w:hAnsi="Times New Roman"/>
          <w:sz w:val="24"/>
          <w:szCs w:val="24"/>
        </w:rPr>
        <w:t xml:space="preserve">sensing technologies like the Xbox Kinect become more ubiquitous, the operational spaces of gestural excess will become increasingly limited. This is because the smooth operation and everyday implementation of the ‘natural’ user interface that uses the body as a controller </w:t>
      </w:r>
      <w:r w:rsidRPr="00F63CFB">
        <w:rPr>
          <w:rFonts w:ascii="Times New Roman" w:hAnsi="Times New Roman"/>
          <w:i/>
          <w:sz w:val="24"/>
          <w:szCs w:val="24"/>
        </w:rPr>
        <w:t>requires</w:t>
      </w:r>
      <w:r w:rsidRPr="00F63CFB">
        <w:rPr>
          <w:rFonts w:ascii="Times New Roman" w:hAnsi="Times New Roman"/>
          <w:sz w:val="24"/>
          <w:szCs w:val="24"/>
        </w:rPr>
        <w:t xml:space="preserve"> that gestural excess is understood as a glitch. Thus, the growing significance of motion</w:t>
      </w:r>
      <w:ins w:id="719" w:author="Bob2" w:date="2015-04-17T11:47:00Z">
        <w:r>
          <w:rPr>
            <w:rFonts w:ascii="Times New Roman" w:hAnsi="Times New Roman"/>
            <w:sz w:val="24"/>
            <w:szCs w:val="24"/>
          </w:rPr>
          <w:t>-</w:t>
        </w:r>
      </w:ins>
      <w:del w:id="720" w:author="Bob2" w:date="2015-04-17T11:47:00Z">
        <w:r w:rsidRPr="00F63CFB" w:rsidDel="002D17AA">
          <w:rPr>
            <w:rFonts w:ascii="Times New Roman" w:hAnsi="Times New Roman"/>
            <w:sz w:val="24"/>
            <w:szCs w:val="24"/>
          </w:rPr>
          <w:delText xml:space="preserve"> </w:delText>
        </w:r>
      </w:del>
      <w:r w:rsidRPr="00F63CFB">
        <w:rPr>
          <w:rFonts w:ascii="Times New Roman" w:hAnsi="Times New Roman"/>
          <w:sz w:val="24"/>
          <w:szCs w:val="24"/>
        </w:rPr>
        <w:t xml:space="preserve">sensing controllers suggests both an </w:t>
      </w:r>
      <w:r w:rsidRPr="00F63CFB">
        <w:rPr>
          <w:rFonts w:ascii="Times New Roman" w:hAnsi="Times New Roman"/>
          <w:i/>
          <w:sz w:val="24"/>
          <w:szCs w:val="24"/>
        </w:rPr>
        <w:t>opening and immanent foreclosure</w:t>
      </w:r>
      <w:r w:rsidRPr="00F63CFB">
        <w:rPr>
          <w:rFonts w:ascii="Times New Roman" w:hAnsi="Times New Roman"/>
          <w:sz w:val="24"/>
          <w:szCs w:val="24"/>
        </w:rPr>
        <w:t xml:space="preserve"> for bodily expression in gaming through gestural excess.</w:t>
      </w:r>
    </w:p>
    <w:p w:rsidR="004E27AF" w:rsidRPr="004E27AF" w:rsidDel="00404C78" w:rsidRDefault="004E27AF" w:rsidP="004E27AF">
      <w:pPr>
        <w:spacing w:line="320" w:lineRule="exact"/>
        <w:ind w:firstLine="720"/>
        <w:rPr>
          <w:del w:id="721" w:author="Bob2" w:date="2015-05-03T23:11:00Z"/>
          <w:rFonts w:ascii="Times New Roman" w:hAnsi="Times New Roman"/>
          <w:sz w:val="24"/>
          <w:szCs w:val="24"/>
          <w:rPrChange w:id="722" w:author="Bob2" w:date="2015-05-03T23:07:00Z">
            <w:rPr>
              <w:del w:id="723" w:author="Bob2" w:date="2015-05-03T23:11:00Z"/>
              <w:rFonts w:ascii="Times New Roman" w:hAnsi="Times New Roman"/>
              <w:sz w:val="24"/>
              <w:szCs w:val="24"/>
            </w:rPr>
          </w:rPrChange>
        </w:rPr>
        <w:pPrChange w:id="724" w:author="Bob2" w:date="2015-05-03T23:09:00Z">
          <w:pPr>
            <w:spacing w:line="320" w:lineRule="atLeast"/>
            <w:ind w:firstLine="720"/>
          </w:pPr>
        </w:pPrChange>
      </w:pPr>
    </w:p>
    <w:p w:rsidR="00BF5FE6" w:rsidRPr="00F63CFB" w:rsidRDefault="00BF5FE6" w:rsidP="004E27AF">
      <w:pPr>
        <w:spacing w:line="320" w:lineRule="exact"/>
        <w:ind w:firstLine="720"/>
        <w:rPr>
          <w:rFonts w:ascii="Times New Roman" w:hAnsi="Times New Roman"/>
          <w:b/>
          <w:sz w:val="24"/>
          <w:szCs w:val="24"/>
        </w:rPr>
        <w:pPrChange w:id="725" w:author="Bob2" w:date="2015-05-03T23:09:00Z">
          <w:pPr>
            <w:spacing w:line="320" w:lineRule="atLeast"/>
            <w:ind w:firstLine="720"/>
          </w:pPr>
        </w:pPrChange>
      </w:pPr>
    </w:p>
    <w:p w:rsidR="00BF5FE6" w:rsidRPr="00BF5FE6" w:rsidRDefault="00BF5FE6" w:rsidP="00F63CFB">
      <w:pPr>
        <w:spacing w:line="320" w:lineRule="atLeast"/>
        <w:rPr>
          <w:rFonts w:ascii="Times New Roman" w:hAnsi="Times New Roman"/>
          <w:b/>
          <w:sz w:val="24"/>
          <w:szCs w:val="24"/>
          <w:rPrChange w:id="726" w:author="Bob2" w:date="2015-04-17T11:48:00Z">
            <w:rPr>
              <w:rFonts w:ascii="Times New Roman" w:hAnsi="Times New Roman"/>
              <w:sz w:val="24"/>
              <w:szCs w:val="24"/>
            </w:rPr>
          </w:rPrChange>
        </w:rPr>
      </w:pPr>
      <w:r w:rsidRPr="00BF5FE6">
        <w:rPr>
          <w:rFonts w:ascii="Times New Roman" w:hAnsi="Times New Roman"/>
          <w:b/>
          <w:sz w:val="24"/>
          <w:szCs w:val="24"/>
          <w:rPrChange w:id="727" w:author="Bob2" w:date="2015-04-17T11:48:00Z">
            <w:rPr>
              <w:rFonts w:ascii="Times New Roman" w:hAnsi="Times New Roman"/>
              <w:sz w:val="24"/>
              <w:szCs w:val="24"/>
            </w:rPr>
          </w:rPrChange>
        </w:rPr>
        <w:t>Referen</w:t>
      </w:r>
      <w:del w:id="728" w:author="Bob2" w:date="2015-04-17T11:47:00Z">
        <w:r w:rsidRPr="00BF5FE6" w:rsidDel="002D17AA">
          <w:rPr>
            <w:rFonts w:ascii="Times New Roman" w:hAnsi="Times New Roman"/>
            <w:b/>
            <w:sz w:val="24"/>
            <w:szCs w:val="24"/>
            <w:rPrChange w:id="729" w:author="Bob2" w:date="2015-04-17T11:48:00Z">
              <w:rPr>
                <w:rFonts w:ascii="Times New Roman" w:hAnsi="Times New Roman"/>
                <w:sz w:val="24"/>
                <w:szCs w:val="24"/>
              </w:rPr>
            </w:rPrChange>
          </w:rPr>
          <w:delText>n</w:delText>
        </w:r>
      </w:del>
      <w:r w:rsidRPr="00BF5FE6">
        <w:rPr>
          <w:rFonts w:ascii="Times New Roman" w:hAnsi="Times New Roman"/>
          <w:b/>
          <w:sz w:val="24"/>
          <w:szCs w:val="24"/>
          <w:rPrChange w:id="730" w:author="Bob2" w:date="2015-04-17T11:48:00Z">
            <w:rPr>
              <w:rFonts w:ascii="Times New Roman" w:hAnsi="Times New Roman"/>
              <w:sz w:val="24"/>
              <w:szCs w:val="24"/>
            </w:rPr>
          </w:rPrChange>
        </w:rPr>
        <w:t>ces</w:t>
      </w:r>
      <w:del w:id="731" w:author="Bob2" w:date="2015-04-17T11:47:00Z">
        <w:r w:rsidRPr="00BF5FE6" w:rsidDel="002D17AA">
          <w:rPr>
            <w:rFonts w:ascii="Times New Roman" w:hAnsi="Times New Roman"/>
            <w:b/>
            <w:sz w:val="24"/>
            <w:szCs w:val="24"/>
            <w:rPrChange w:id="732" w:author="Bob2" w:date="2015-04-17T11:48:00Z">
              <w:rPr>
                <w:rFonts w:ascii="Times New Roman" w:hAnsi="Times New Roman"/>
                <w:sz w:val="24"/>
                <w:szCs w:val="24"/>
              </w:rPr>
            </w:rPrChange>
          </w:rPr>
          <w:delText>:</w:delText>
        </w:r>
      </w:del>
    </w:p>
    <w:p w:rsidR="00BF5FE6" w:rsidRPr="00BF5FE6" w:rsidDel="002D17AA" w:rsidRDefault="00BF5FE6" w:rsidP="00F63CFB">
      <w:pPr>
        <w:spacing w:line="320" w:lineRule="atLeast"/>
        <w:rPr>
          <w:del w:id="733" w:author="Bob2" w:date="2015-04-17T11:48:00Z"/>
          <w:rFonts w:ascii="Times New Roman" w:hAnsi="Times New Roman"/>
          <w:b/>
          <w:sz w:val="24"/>
          <w:szCs w:val="24"/>
          <w:rPrChange w:id="734" w:author="Bob2" w:date="2015-04-17T11:48:00Z">
            <w:rPr>
              <w:del w:id="735" w:author="Bob2" w:date="2015-04-17T11:48:00Z"/>
              <w:rFonts w:ascii="Times New Roman" w:hAnsi="Times New Roman"/>
              <w:sz w:val="24"/>
              <w:szCs w:val="24"/>
            </w:rPr>
          </w:rPrChange>
        </w:rPr>
      </w:pPr>
    </w:p>
    <w:p w:rsidR="00BF5FE6" w:rsidRPr="00F63CFB" w:rsidRDefault="00BF5FE6" w:rsidP="00F63CFB">
      <w:pPr>
        <w:spacing w:line="320" w:lineRule="atLeast"/>
        <w:rPr>
          <w:rFonts w:ascii="Times New Roman" w:hAnsi="Times New Roman"/>
          <w:sz w:val="24"/>
          <w:szCs w:val="24"/>
        </w:rPr>
      </w:pPr>
      <w:r w:rsidRPr="00BF5FE6">
        <w:rPr>
          <w:rFonts w:ascii="Times New Roman" w:hAnsi="Times New Roman"/>
          <w:b/>
          <w:sz w:val="24"/>
          <w:szCs w:val="24"/>
          <w:rPrChange w:id="736" w:author="Bob2" w:date="2015-04-17T11:48:00Z">
            <w:rPr>
              <w:rFonts w:ascii="Times New Roman" w:hAnsi="Times New Roman"/>
              <w:sz w:val="24"/>
              <w:szCs w:val="24"/>
            </w:rPr>
          </w:rPrChange>
        </w:rPr>
        <w:t>Behrenhausen, B. G.</w:t>
      </w:r>
      <w:r w:rsidRPr="00F63CFB">
        <w:rPr>
          <w:rFonts w:ascii="Times New Roman" w:hAnsi="Times New Roman"/>
          <w:sz w:val="24"/>
          <w:szCs w:val="24"/>
        </w:rPr>
        <w:t xml:space="preserve"> (2007) Toward a (Kin)aesthetic of Video </w:t>
      </w:r>
      <w:del w:id="737" w:author="Bob2" w:date="2015-04-17T11:48:00Z">
        <w:r w:rsidRPr="00F63CFB" w:rsidDel="002D17AA">
          <w:rPr>
            <w:rFonts w:ascii="Times New Roman" w:hAnsi="Times New Roman"/>
            <w:sz w:val="24"/>
            <w:szCs w:val="24"/>
          </w:rPr>
          <w:delText>g</w:delText>
        </w:r>
      </w:del>
      <w:ins w:id="738" w:author="Bob2" w:date="2015-04-17T11:48:00Z">
        <w:r>
          <w:rPr>
            <w:rFonts w:ascii="Times New Roman" w:hAnsi="Times New Roman"/>
            <w:sz w:val="24"/>
            <w:szCs w:val="24"/>
          </w:rPr>
          <w:t>G</w:t>
        </w:r>
      </w:ins>
      <w:r w:rsidRPr="00F63CFB">
        <w:rPr>
          <w:rFonts w:ascii="Times New Roman" w:hAnsi="Times New Roman"/>
          <w:sz w:val="24"/>
          <w:szCs w:val="24"/>
        </w:rPr>
        <w:t xml:space="preserve">aming: The Case of Dance Dance Revolution. </w:t>
      </w:r>
      <w:r w:rsidRPr="00BF5FE6">
        <w:rPr>
          <w:rFonts w:ascii="Times New Roman" w:hAnsi="Times New Roman"/>
          <w:i/>
          <w:sz w:val="24"/>
          <w:szCs w:val="24"/>
          <w:rPrChange w:id="739" w:author="Bob2" w:date="2015-04-17T11:49:00Z">
            <w:rPr>
              <w:rFonts w:ascii="Times New Roman" w:hAnsi="Times New Roman"/>
              <w:sz w:val="24"/>
              <w:szCs w:val="24"/>
            </w:rPr>
          </w:rPrChange>
        </w:rPr>
        <w:t>Games and Culture</w:t>
      </w:r>
      <w:ins w:id="740" w:author="Bob2" w:date="2015-04-17T11:49:00Z">
        <w:r w:rsidRPr="00BF5FE6">
          <w:rPr>
            <w:rFonts w:ascii="Times New Roman" w:hAnsi="Times New Roman"/>
            <w:i/>
            <w:sz w:val="24"/>
            <w:szCs w:val="24"/>
            <w:rPrChange w:id="741" w:author="Bob2" w:date="2015-04-17T11:49:00Z">
              <w:rPr>
                <w:rFonts w:ascii="Times New Roman" w:hAnsi="Times New Roman"/>
                <w:sz w:val="24"/>
                <w:szCs w:val="24"/>
              </w:rPr>
            </w:rPrChange>
          </w:rPr>
          <w:t>,</w:t>
        </w:r>
      </w:ins>
      <w:r w:rsidRPr="00F63CFB">
        <w:rPr>
          <w:rFonts w:ascii="Times New Roman" w:hAnsi="Times New Roman"/>
          <w:sz w:val="24"/>
          <w:szCs w:val="24"/>
        </w:rPr>
        <w:t xml:space="preserve"> </w:t>
      </w:r>
      <w:r w:rsidRPr="00BF5FE6">
        <w:rPr>
          <w:rFonts w:ascii="Times New Roman" w:hAnsi="Times New Roman"/>
          <w:b/>
          <w:sz w:val="24"/>
          <w:szCs w:val="24"/>
          <w:rPrChange w:id="742" w:author="Bob2" w:date="2015-04-17T11:49:00Z">
            <w:rPr>
              <w:rFonts w:ascii="Times New Roman" w:hAnsi="Times New Roman"/>
              <w:sz w:val="24"/>
              <w:szCs w:val="24"/>
            </w:rPr>
          </w:rPrChange>
        </w:rPr>
        <w:t>2</w:t>
      </w:r>
      <w:del w:id="743" w:author="Bob2" w:date="2015-04-17T11:49:00Z">
        <w:r w:rsidRPr="00F63CFB" w:rsidDel="002D17AA">
          <w:rPr>
            <w:rFonts w:ascii="Times New Roman" w:hAnsi="Times New Roman"/>
            <w:sz w:val="24"/>
            <w:szCs w:val="24"/>
          </w:rPr>
          <w:delText xml:space="preserve"> </w:delText>
        </w:r>
      </w:del>
      <w:r w:rsidRPr="00F63CFB">
        <w:rPr>
          <w:rFonts w:ascii="Times New Roman" w:hAnsi="Times New Roman"/>
          <w:sz w:val="24"/>
          <w:szCs w:val="24"/>
        </w:rPr>
        <w:t>(4): 335</w:t>
      </w:r>
      <w:del w:id="744" w:author="Bob2" w:date="2015-04-17T11:49:00Z">
        <w:r w:rsidRPr="00F63CFB" w:rsidDel="002D17AA">
          <w:rPr>
            <w:rFonts w:ascii="Times New Roman" w:hAnsi="Times New Roman"/>
            <w:sz w:val="24"/>
            <w:szCs w:val="24"/>
          </w:rPr>
          <w:delText>-3</w:delText>
        </w:r>
      </w:del>
      <w:ins w:id="745" w:author="Bob2" w:date="2015-04-17T11:49:00Z">
        <w:r>
          <w:rPr>
            <w:rFonts w:ascii="Times New Roman" w:hAnsi="Times New Roman"/>
            <w:sz w:val="24"/>
            <w:szCs w:val="24"/>
          </w:rPr>
          <w:t>–</w:t>
        </w:r>
      </w:ins>
      <w:r w:rsidRPr="00F63CFB">
        <w:rPr>
          <w:rFonts w:ascii="Times New Roman" w:hAnsi="Times New Roman"/>
          <w:sz w:val="24"/>
          <w:szCs w:val="24"/>
        </w:rPr>
        <w:t>54.</w:t>
      </w:r>
    </w:p>
    <w:p w:rsidR="00BF5FE6" w:rsidRPr="00BF5FE6" w:rsidDel="002D17AA" w:rsidRDefault="00BF5FE6" w:rsidP="002D17AA">
      <w:pPr>
        <w:spacing w:line="320" w:lineRule="atLeast"/>
        <w:rPr>
          <w:del w:id="746" w:author="Bob2" w:date="2015-04-17T11:49:00Z"/>
          <w:rFonts w:ascii="Times New Roman" w:hAnsi="Times New Roman"/>
          <w:b/>
          <w:sz w:val="24"/>
          <w:szCs w:val="24"/>
          <w:rPrChange w:id="747" w:author="Bob2" w:date="2015-04-17T11:49:00Z">
            <w:rPr>
              <w:del w:id="748" w:author="Bob2" w:date="2015-04-17T11:49:00Z"/>
              <w:rFonts w:ascii="Times New Roman" w:hAnsi="Times New Roman"/>
              <w:sz w:val="24"/>
              <w:szCs w:val="24"/>
            </w:rPr>
          </w:rPrChange>
        </w:rPr>
      </w:pPr>
    </w:p>
    <w:p w:rsidR="00BF5FE6" w:rsidRPr="00F63CFB" w:rsidDel="002D17AA" w:rsidRDefault="00BF5FE6" w:rsidP="002D17AA">
      <w:pPr>
        <w:spacing w:line="320" w:lineRule="atLeast"/>
        <w:rPr>
          <w:del w:id="749" w:author="Bob2" w:date="2015-04-17T11:50:00Z"/>
          <w:rFonts w:ascii="Times New Roman" w:hAnsi="Times New Roman"/>
          <w:sz w:val="24"/>
          <w:szCs w:val="24"/>
        </w:rPr>
      </w:pPr>
      <w:r w:rsidRPr="00BF5FE6">
        <w:rPr>
          <w:rFonts w:ascii="Times New Roman" w:hAnsi="Times New Roman"/>
          <w:b/>
          <w:sz w:val="24"/>
          <w:szCs w:val="24"/>
          <w:rPrChange w:id="750" w:author="Bob2" w:date="2015-04-17T11:49:00Z">
            <w:rPr>
              <w:rFonts w:ascii="Times New Roman" w:hAnsi="Times New Roman"/>
              <w:sz w:val="24"/>
              <w:szCs w:val="24"/>
            </w:rPr>
          </w:rPrChange>
        </w:rPr>
        <w:t>Freeman, D.</w:t>
      </w:r>
      <w:ins w:id="751" w:author="Bob2" w:date="2015-04-17T11:49:00Z">
        <w:r w:rsidRPr="00BF5FE6">
          <w:rPr>
            <w:rFonts w:ascii="Times New Roman" w:hAnsi="Times New Roman"/>
            <w:b/>
            <w:sz w:val="24"/>
            <w:szCs w:val="24"/>
            <w:rPrChange w:id="752" w:author="Bob2" w:date="2015-04-17T11:49:00Z">
              <w:rPr>
                <w:rFonts w:ascii="Times New Roman" w:hAnsi="Times New Roman"/>
                <w:sz w:val="24"/>
                <w:szCs w:val="24"/>
              </w:rPr>
            </w:rPrChange>
          </w:rPr>
          <w:t>,</w:t>
        </w:r>
      </w:ins>
      <w:r w:rsidRPr="00BF5FE6">
        <w:rPr>
          <w:rFonts w:ascii="Times New Roman" w:hAnsi="Times New Roman"/>
          <w:b/>
          <w:sz w:val="24"/>
          <w:szCs w:val="24"/>
          <w:rPrChange w:id="753" w:author="Bob2" w:date="2015-04-17T11:49:00Z">
            <w:rPr>
              <w:rFonts w:ascii="Times New Roman" w:hAnsi="Times New Roman"/>
              <w:sz w:val="24"/>
              <w:szCs w:val="24"/>
            </w:rPr>
          </w:rPrChange>
        </w:rPr>
        <w:t xml:space="preserve"> Hilliges, O., Sellen, A., O</w:t>
      </w:r>
      <w:r w:rsidRPr="002D17AA">
        <w:rPr>
          <w:rFonts w:ascii="Times New Roman" w:hAnsi="Times New Roman"/>
          <w:b/>
          <w:sz w:val="24"/>
          <w:szCs w:val="24"/>
        </w:rPr>
        <w:t>’</w:t>
      </w:r>
      <w:r w:rsidRPr="00BF5FE6">
        <w:rPr>
          <w:rFonts w:ascii="Times New Roman" w:hAnsi="Times New Roman"/>
          <w:b/>
          <w:sz w:val="24"/>
          <w:szCs w:val="24"/>
          <w:rPrChange w:id="754" w:author="Bob2" w:date="2015-04-17T11:49:00Z">
            <w:rPr>
              <w:rFonts w:ascii="Times New Roman" w:hAnsi="Times New Roman"/>
              <w:sz w:val="24"/>
              <w:szCs w:val="24"/>
            </w:rPr>
          </w:rPrChange>
        </w:rPr>
        <w:t>Hara, K., Izadi, S. &amp; Wood, K.</w:t>
      </w:r>
      <w:r w:rsidRPr="00F63CFB">
        <w:rPr>
          <w:rFonts w:ascii="Times New Roman" w:hAnsi="Times New Roman"/>
          <w:sz w:val="24"/>
          <w:szCs w:val="24"/>
        </w:rPr>
        <w:t xml:space="preserve"> (2012). The Role of Physical Controllers in Motion Video Gaming</w:t>
      </w:r>
      <w:del w:id="755" w:author="Bob2" w:date="2015-04-17T11:49:00Z">
        <w:r w:rsidRPr="00F63CFB" w:rsidDel="002D17AA">
          <w:rPr>
            <w:rFonts w:ascii="Times New Roman" w:hAnsi="Times New Roman"/>
            <w:sz w:val="24"/>
            <w:szCs w:val="24"/>
          </w:rPr>
          <w:delText>, i</w:delText>
        </w:r>
      </w:del>
      <w:ins w:id="756" w:author="Bob2" w:date="2015-04-17T11:49:00Z">
        <w:r>
          <w:rPr>
            <w:rFonts w:ascii="Times New Roman" w:hAnsi="Times New Roman"/>
            <w:sz w:val="24"/>
            <w:szCs w:val="24"/>
          </w:rPr>
          <w:t>. I</w:t>
        </w:r>
      </w:ins>
      <w:r w:rsidRPr="00F63CFB">
        <w:rPr>
          <w:rFonts w:ascii="Times New Roman" w:hAnsi="Times New Roman"/>
          <w:sz w:val="24"/>
          <w:szCs w:val="24"/>
        </w:rPr>
        <w:t xml:space="preserve">n </w:t>
      </w:r>
      <w:r w:rsidRPr="00BF5FE6">
        <w:rPr>
          <w:rFonts w:ascii="Times New Roman" w:hAnsi="Times New Roman"/>
          <w:i/>
          <w:sz w:val="24"/>
          <w:szCs w:val="24"/>
          <w:rPrChange w:id="757" w:author="Bob2" w:date="2015-04-17T11:49:00Z">
            <w:rPr>
              <w:rFonts w:ascii="Times New Roman" w:hAnsi="Times New Roman"/>
              <w:sz w:val="24"/>
              <w:szCs w:val="24"/>
            </w:rPr>
          </w:rPrChange>
        </w:rPr>
        <w:t>Conference Proceedings of DIS 2012</w:t>
      </w:r>
      <w:del w:id="758" w:author="Bob2" w:date="2015-04-17T10:28:00Z">
        <w:r w:rsidRPr="00BF5FE6" w:rsidDel="009769CB">
          <w:rPr>
            <w:rFonts w:ascii="Times New Roman" w:hAnsi="Times New Roman"/>
            <w:i/>
            <w:sz w:val="24"/>
            <w:szCs w:val="24"/>
            <w:rPrChange w:id="759" w:author="Bob2" w:date="2015-04-17T11:49:00Z">
              <w:rPr>
                <w:rFonts w:ascii="Times New Roman" w:hAnsi="Times New Roman"/>
                <w:sz w:val="24"/>
                <w:szCs w:val="24"/>
              </w:rPr>
            </w:rPrChange>
          </w:rPr>
          <w:delText xml:space="preserve"> </w:delText>
        </w:r>
        <w:r w:rsidRPr="002D17AA" w:rsidDel="009769CB">
          <w:rPr>
            <w:rFonts w:ascii="Times New Roman" w:hAnsi="Times New Roman"/>
            <w:i/>
            <w:sz w:val="24"/>
            <w:szCs w:val="24"/>
          </w:rPr>
          <w:delText>–</w:delText>
        </w:r>
        <w:r w:rsidRPr="00BF5FE6" w:rsidDel="009769CB">
          <w:rPr>
            <w:rFonts w:ascii="Times New Roman" w:hAnsi="Times New Roman"/>
            <w:i/>
            <w:sz w:val="24"/>
            <w:szCs w:val="24"/>
            <w:rPrChange w:id="760" w:author="Bob2" w:date="2015-04-17T11:49:00Z">
              <w:rPr>
                <w:rFonts w:ascii="Times New Roman" w:hAnsi="Times New Roman"/>
                <w:sz w:val="24"/>
                <w:szCs w:val="24"/>
              </w:rPr>
            </w:rPrChange>
          </w:rPr>
          <w:delText xml:space="preserve"> </w:delText>
        </w:r>
      </w:del>
      <w:ins w:id="761" w:author="Bob2" w:date="2015-04-17T10:28:00Z">
        <w:r w:rsidRPr="002D17AA">
          <w:rPr>
            <w:rFonts w:ascii="Times New Roman" w:hAnsi="Times New Roman"/>
            <w:i/>
            <w:sz w:val="24"/>
            <w:szCs w:val="24"/>
          </w:rPr>
          <w:t>—</w:t>
        </w:r>
      </w:ins>
      <w:r w:rsidRPr="00BF5FE6">
        <w:rPr>
          <w:rFonts w:ascii="Times New Roman" w:hAnsi="Times New Roman"/>
          <w:i/>
          <w:sz w:val="24"/>
          <w:szCs w:val="24"/>
          <w:rPrChange w:id="762" w:author="Bob2" w:date="2015-04-17T11:49:00Z">
            <w:rPr>
              <w:rFonts w:ascii="Times New Roman" w:hAnsi="Times New Roman"/>
              <w:sz w:val="24"/>
              <w:szCs w:val="24"/>
            </w:rPr>
          </w:rPrChange>
        </w:rPr>
        <w:t>In the Wild</w:t>
      </w:r>
      <w:ins w:id="763" w:author="Bob2" w:date="2015-04-17T11:49:00Z">
        <w:r>
          <w:rPr>
            <w:rFonts w:ascii="Times New Roman" w:hAnsi="Times New Roman"/>
            <w:sz w:val="24"/>
            <w:szCs w:val="24"/>
          </w:rPr>
          <w:t xml:space="preserve">, </w:t>
        </w:r>
      </w:ins>
      <w:del w:id="764" w:author="Bob2" w:date="2015-04-17T11:49:00Z">
        <w:r w:rsidRPr="00F63CFB" w:rsidDel="002D17AA">
          <w:rPr>
            <w:rFonts w:ascii="Times New Roman" w:hAnsi="Times New Roman"/>
            <w:sz w:val="24"/>
            <w:szCs w:val="24"/>
          </w:rPr>
          <w:delText xml:space="preserve"> (</w:delText>
        </w:r>
      </w:del>
      <w:r w:rsidRPr="00F63CFB">
        <w:rPr>
          <w:rFonts w:ascii="Times New Roman" w:hAnsi="Times New Roman"/>
          <w:sz w:val="24"/>
          <w:szCs w:val="24"/>
        </w:rPr>
        <w:t>Newcastle</w:t>
      </w:r>
      <w:del w:id="765" w:author="Bob2" w:date="2015-04-17T11:49:00Z">
        <w:r w:rsidRPr="00F63CFB" w:rsidDel="002D17AA">
          <w:rPr>
            <w:rFonts w:ascii="Times New Roman" w:hAnsi="Times New Roman"/>
            <w:sz w:val="24"/>
            <w:szCs w:val="24"/>
          </w:rPr>
          <w:delText xml:space="preserve"> </w:delText>
        </w:r>
      </w:del>
      <w:r w:rsidRPr="00F63CFB">
        <w:rPr>
          <w:rFonts w:ascii="Times New Roman" w:hAnsi="Times New Roman"/>
          <w:sz w:val="24"/>
          <w:szCs w:val="24"/>
        </w:rPr>
        <w:t xml:space="preserve">, UK, </w:t>
      </w:r>
      <w:ins w:id="766" w:author="Bob2" w:date="2015-04-17T11:49:00Z">
        <w:r>
          <w:rPr>
            <w:rFonts w:ascii="Times New Roman" w:hAnsi="Times New Roman"/>
            <w:sz w:val="24"/>
            <w:szCs w:val="24"/>
          </w:rPr>
          <w:t xml:space="preserve">23–25 </w:t>
        </w:r>
      </w:ins>
      <w:r w:rsidRPr="00F63CFB">
        <w:rPr>
          <w:rFonts w:ascii="Times New Roman" w:hAnsi="Times New Roman"/>
          <w:sz w:val="24"/>
          <w:szCs w:val="24"/>
        </w:rPr>
        <w:t xml:space="preserve">June </w:t>
      </w:r>
      <w:del w:id="767" w:author="Bob2" w:date="2015-04-17T11:49:00Z">
        <w:r w:rsidRPr="00F63CFB" w:rsidDel="002D17AA">
          <w:rPr>
            <w:rFonts w:ascii="Times New Roman" w:hAnsi="Times New Roman"/>
            <w:sz w:val="24"/>
            <w:szCs w:val="24"/>
          </w:rPr>
          <w:delText xml:space="preserve">23-25, </w:delText>
        </w:r>
      </w:del>
      <w:r w:rsidRPr="00F63CFB">
        <w:rPr>
          <w:rFonts w:ascii="Times New Roman" w:hAnsi="Times New Roman"/>
          <w:sz w:val="24"/>
          <w:szCs w:val="24"/>
        </w:rPr>
        <w:t>2012</w:t>
      </w:r>
      <w:ins w:id="768" w:author="Bob2" w:date="2015-04-17T11:49:00Z">
        <w:r>
          <w:rPr>
            <w:rFonts w:ascii="Times New Roman" w:hAnsi="Times New Roman"/>
            <w:sz w:val="24"/>
            <w:szCs w:val="24"/>
          </w:rPr>
          <w:t xml:space="preserve">, </w:t>
        </w:r>
      </w:ins>
      <w:del w:id="769" w:author="Bob2" w:date="2015-04-17T11:49:00Z">
        <w:r w:rsidRPr="00F63CFB" w:rsidDel="002D17AA">
          <w:rPr>
            <w:rFonts w:ascii="Times New Roman" w:hAnsi="Times New Roman"/>
            <w:sz w:val="24"/>
            <w:szCs w:val="24"/>
          </w:rPr>
          <w:delText>). [online] h</w:delText>
        </w:r>
      </w:del>
      <w:ins w:id="770" w:author="Bob2" w:date="2015-04-17T11:49:00Z">
        <w:r>
          <w:rPr>
            <w:rFonts w:ascii="Times New Roman" w:hAnsi="Times New Roman"/>
            <w:sz w:val="24"/>
            <w:szCs w:val="24"/>
          </w:rPr>
          <w:t>h</w:t>
        </w:r>
      </w:ins>
      <w:r w:rsidRPr="00F63CFB">
        <w:rPr>
          <w:rFonts w:ascii="Times New Roman" w:hAnsi="Times New Roman"/>
          <w:sz w:val="24"/>
          <w:szCs w:val="24"/>
        </w:rPr>
        <w:t>ttp://research.microsoft.com/pubs/168081/msrc_props.pdf</w:t>
      </w:r>
      <w:ins w:id="771" w:author="Bob2" w:date="2015-04-17T11:50:00Z">
        <w:r>
          <w:rPr>
            <w:rFonts w:ascii="Times New Roman" w:hAnsi="Times New Roman"/>
            <w:sz w:val="24"/>
            <w:szCs w:val="24"/>
          </w:rPr>
          <w:t>.</w:t>
        </w:r>
      </w:ins>
    </w:p>
    <w:p w:rsidR="00BF5FE6" w:rsidRPr="00F63CFB" w:rsidRDefault="00BF5FE6" w:rsidP="002D17AA">
      <w:pPr>
        <w:spacing w:line="320" w:lineRule="atLeast"/>
        <w:rPr>
          <w:rFonts w:ascii="Times New Roman" w:hAnsi="Times New Roman"/>
          <w:sz w:val="24"/>
          <w:szCs w:val="24"/>
        </w:rPr>
      </w:pPr>
    </w:p>
    <w:p w:rsidR="00BF5FE6" w:rsidRPr="00F63CFB" w:rsidDel="002D17AA" w:rsidRDefault="00BF5FE6">
      <w:pPr>
        <w:spacing w:line="320" w:lineRule="atLeast"/>
        <w:rPr>
          <w:del w:id="772" w:author="Bob2" w:date="2015-04-17T11:50:00Z"/>
          <w:rFonts w:ascii="Times New Roman" w:hAnsi="Times New Roman"/>
          <w:sz w:val="24"/>
          <w:szCs w:val="24"/>
        </w:rPr>
        <w:pPrChange w:id="773" w:author="Bob2" w:date="2015-04-17T11:50:00Z">
          <w:pPr>
            <w:spacing w:line="320" w:lineRule="atLeast"/>
            <w:ind w:firstLine="720"/>
          </w:pPr>
        </w:pPrChange>
      </w:pPr>
      <w:r w:rsidRPr="00BF5FE6">
        <w:rPr>
          <w:rFonts w:ascii="Times New Roman" w:hAnsi="Times New Roman"/>
          <w:b/>
          <w:sz w:val="24"/>
          <w:szCs w:val="24"/>
          <w:rPrChange w:id="774" w:author="Bob2" w:date="2015-04-17T11:50:00Z">
            <w:rPr>
              <w:rFonts w:ascii="Times New Roman" w:hAnsi="Times New Roman"/>
              <w:sz w:val="24"/>
              <w:szCs w:val="24"/>
            </w:rPr>
          </w:rPrChange>
        </w:rPr>
        <w:t>Huhtamo, E.</w:t>
      </w:r>
      <w:r w:rsidRPr="00F63CFB">
        <w:rPr>
          <w:rFonts w:ascii="Times New Roman" w:hAnsi="Times New Roman"/>
          <w:sz w:val="24"/>
          <w:szCs w:val="24"/>
        </w:rPr>
        <w:t xml:space="preserve"> (2005). Slots of Fun, Slots of Trouble: An Archaeology of Arcade Gaming. In Raessens, J.</w:t>
      </w:r>
      <w:del w:id="775" w:author="Bob2" w:date="2015-04-17T11:50:00Z">
        <w:r w:rsidRPr="00F63CFB" w:rsidDel="002D17AA">
          <w:rPr>
            <w:rFonts w:ascii="Times New Roman" w:hAnsi="Times New Roman"/>
            <w:sz w:val="24"/>
            <w:szCs w:val="24"/>
          </w:rPr>
          <w:delText>,</w:delText>
        </w:r>
      </w:del>
      <w:r w:rsidRPr="00F63CFB">
        <w:rPr>
          <w:rFonts w:ascii="Times New Roman" w:hAnsi="Times New Roman"/>
          <w:sz w:val="24"/>
          <w:szCs w:val="24"/>
        </w:rPr>
        <w:t xml:space="preserve"> and </w:t>
      </w:r>
      <w:del w:id="776" w:author="Bob2" w:date="2015-04-17T11:50:00Z">
        <w:r w:rsidRPr="00F63CFB" w:rsidDel="002D17AA">
          <w:rPr>
            <w:rFonts w:ascii="Times New Roman" w:hAnsi="Times New Roman"/>
            <w:sz w:val="24"/>
            <w:szCs w:val="24"/>
          </w:rPr>
          <w:delText>J.</w:delText>
        </w:r>
      </w:del>
      <w:r w:rsidRPr="00F63CFB">
        <w:rPr>
          <w:rFonts w:ascii="Times New Roman" w:hAnsi="Times New Roman"/>
          <w:sz w:val="24"/>
          <w:szCs w:val="24"/>
        </w:rPr>
        <w:t>Goldstein</w:t>
      </w:r>
      <w:ins w:id="777" w:author="Bob2" w:date="2015-04-17T11:50:00Z">
        <w:r>
          <w:rPr>
            <w:rFonts w:ascii="Times New Roman" w:hAnsi="Times New Roman"/>
            <w:sz w:val="24"/>
            <w:szCs w:val="24"/>
          </w:rPr>
          <w:t>,</w:t>
        </w:r>
      </w:ins>
      <w:r w:rsidRPr="00F63CFB">
        <w:rPr>
          <w:rFonts w:ascii="Times New Roman" w:hAnsi="Times New Roman"/>
          <w:sz w:val="24"/>
          <w:szCs w:val="24"/>
        </w:rPr>
        <w:t xml:space="preserve"> J.</w:t>
      </w:r>
      <w:ins w:id="778" w:author="Bob2" w:date="2015-04-17T11:50:00Z">
        <w:r>
          <w:rPr>
            <w:rFonts w:ascii="Times New Roman" w:hAnsi="Times New Roman"/>
            <w:sz w:val="24"/>
            <w:szCs w:val="24"/>
          </w:rPr>
          <w:t xml:space="preserve"> </w:t>
        </w:r>
      </w:ins>
      <w:r w:rsidRPr="00F63CFB">
        <w:rPr>
          <w:rFonts w:ascii="Times New Roman" w:hAnsi="Times New Roman"/>
          <w:sz w:val="24"/>
          <w:szCs w:val="24"/>
        </w:rPr>
        <w:t>H. (eds</w:t>
      </w:r>
      <w:del w:id="779" w:author="Bob2" w:date="2015-04-17T11:50:00Z">
        <w:r w:rsidRPr="00F63CFB" w:rsidDel="002D17AA">
          <w:rPr>
            <w:rFonts w:ascii="Times New Roman" w:hAnsi="Times New Roman"/>
            <w:sz w:val="24"/>
            <w:szCs w:val="24"/>
          </w:rPr>
          <w:delText>.</w:delText>
        </w:r>
      </w:del>
      <w:r w:rsidRPr="00F63CFB">
        <w:rPr>
          <w:rFonts w:ascii="Times New Roman" w:hAnsi="Times New Roman"/>
          <w:sz w:val="24"/>
          <w:szCs w:val="24"/>
        </w:rPr>
        <w:t xml:space="preserve">), </w:t>
      </w:r>
      <w:r w:rsidRPr="00BF5FE6">
        <w:rPr>
          <w:rFonts w:ascii="Times New Roman" w:hAnsi="Times New Roman"/>
          <w:i/>
          <w:sz w:val="24"/>
          <w:szCs w:val="24"/>
          <w:rPrChange w:id="780" w:author="Bob2" w:date="2015-04-17T11:50:00Z">
            <w:rPr>
              <w:rFonts w:ascii="Times New Roman" w:hAnsi="Times New Roman"/>
              <w:sz w:val="24"/>
              <w:szCs w:val="24"/>
            </w:rPr>
          </w:rPrChange>
        </w:rPr>
        <w:t>The Handbook of Computer Game Studies</w:t>
      </w:r>
      <w:ins w:id="781" w:author="Bob2" w:date="2015-05-03T23:10:00Z">
        <w:r w:rsidR="004E27AF">
          <w:rPr>
            <w:rFonts w:ascii="Times New Roman" w:hAnsi="Times New Roman"/>
            <w:sz w:val="24"/>
            <w:szCs w:val="24"/>
          </w:rPr>
          <w:t>.</w:t>
        </w:r>
      </w:ins>
      <w:del w:id="782" w:author="Bob2" w:date="2015-05-03T23:10:00Z">
        <w:r w:rsidRPr="00F63CFB" w:rsidDel="004E27AF">
          <w:rPr>
            <w:rFonts w:ascii="Times New Roman" w:hAnsi="Times New Roman"/>
            <w:sz w:val="24"/>
            <w:szCs w:val="24"/>
          </w:rPr>
          <w:delText>,</w:delText>
        </w:r>
      </w:del>
      <w:r w:rsidRPr="00F63CFB">
        <w:rPr>
          <w:rFonts w:ascii="Times New Roman" w:hAnsi="Times New Roman"/>
          <w:sz w:val="24"/>
          <w:szCs w:val="24"/>
        </w:rPr>
        <w:t xml:space="preserve"> </w:t>
      </w:r>
      <w:ins w:id="783" w:author="Bob2" w:date="2015-04-17T11:50:00Z">
        <w:r>
          <w:rPr>
            <w:rFonts w:ascii="Times New Roman" w:hAnsi="Times New Roman"/>
            <w:sz w:val="24"/>
            <w:szCs w:val="24"/>
          </w:rPr>
          <w:t xml:space="preserve">Cambridge, MA: </w:t>
        </w:r>
      </w:ins>
      <w:del w:id="784" w:author="Bob2" w:date="2015-04-17T11:50:00Z">
        <w:r w:rsidRPr="00F63CFB" w:rsidDel="002D17AA">
          <w:rPr>
            <w:rFonts w:ascii="Times New Roman" w:hAnsi="Times New Roman"/>
            <w:sz w:val="24"/>
            <w:szCs w:val="24"/>
          </w:rPr>
          <w:delText xml:space="preserve">eds. </w:delText>
        </w:r>
      </w:del>
      <w:r w:rsidRPr="00F63CFB">
        <w:rPr>
          <w:rFonts w:ascii="Times New Roman" w:hAnsi="Times New Roman"/>
          <w:sz w:val="24"/>
          <w:szCs w:val="24"/>
        </w:rPr>
        <w:t>MIT Press</w:t>
      </w:r>
      <w:ins w:id="785" w:author="Bob2" w:date="2015-04-17T11:50:00Z">
        <w:r>
          <w:rPr>
            <w:rFonts w:ascii="Times New Roman" w:hAnsi="Times New Roman"/>
            <w:sz w:val="24"/>
            <w:szCs w:val="24"/>
          </w:rPr>
          <w:t xml:space="preserve">, </w:t>
        </w:r>
      </w:ins>
      <w:del w:id="786" w:author="Bob2" w:date="2015-04-17T11:50:00Z">
        <w:r w:rsidRPr="00F63CFB" w:rsidDel="002D17AA">
          <w:rPr>
            <w:rFonts w:ascii="Times New Roman" w:hAnsi="Times New Roman"/>
            <w:sz w:val="24"/>
            <w:szCs w:val="24"/>
          </w:rPr>
          <w:delText xml:space="preserve">: Cambridge, pp. </w:delText>
        </w:r>
      </w:del>
      <w:r w:rsidRPr="00F63CFB">
        <w:rPr>
          <w:rFonts w:ascii="Times New Roman" w:hAnsi="Times New Roman"/>
          <w:sz w:val="24"/>
          <w:szCs w:val="24"/>
        </w:rPr>
        <w:t>3</w:t>
      </w:r>
      <w:del w:id="787" w:author="Bob2" w:date="2015-04-17T11:50:00Z">
        <w:r w:rsidRPr="00F63CFB" w:rsidDel="002D17AA">
          <w:rPr>
            <w:rFonts w:ascii="Times New Roman" w:hAnsi="Times New Roman"/>
            <w:sz w:val="24"/>
            <w:szCs w:val="24"/>
          </w:rPr>
          <w:delText>-</w:delText>
        </w:r>
      </w:del>
      <w:ins w:id="788" w:author="Bob2" w:date="2015-04-17T11:50:00Z">
        <w:r>
          <w:rPr>
            <w:rFonts w:ascii="Times New Roman" w:hAnsi="Times New Roman"/>
            <w:sz w:val="24"/>
            <w:szCs w:val="24"/>
          </w:rPr>
          <w:t>–</w:t>
        </w:r>
      </w:ins>
      <w:r w:rsidRPr="00F63CFB">
        <w:rPr>
          <w:rFonts w:ascii="Times New Roman" w:hAnsi="Times New Roman"/>
          <w:sz w:val="24"/>
          <w:szCs w:val="24"/>
        </w:rPr>
        <w:t>25.</w:t>
      </w:r>
    </w:p>
    <w:p w:rsidR="00BF5FE6" w:rsidRPr="00F63CFB" w:rsidRDefault="00BF5FE6">
      <w:pPr>
        <w:spacing w:line="320" w:lineRule="atLeast"/>
        <w:rPr>
          <w:rFonts w:ascii="Times New Roman" w:hAnsi="Times New Roman"/>
          <w:sz w:val="24"/>
          <w:szCs w:val="24"/>
          <w:lang w:val="en-US"/>
        </w:rPr>
        <w:pPrChange w:id="789" w:author="Bob2" w:date="2015-04-17T11:50:00Z">
          <w:pPr>
            <w:spacing w:line="320" w:lineRule="atLeast"/>
            <w:ind w:firstLine="720"/>
          </w:pPr>
        </w:pPrChange>
      </w:pPr>
    </w:p>
    <w:p w:rsidR="00BF5FE6" w:rsidRPr="00F63CFB" w:rsidDel="002D17AA" w:rsidRDefault="00BF5FE6" w:rsidP="002D17AA">
      <w:pPr>
        <w:spacing w:line="320" w:lineRule="atLeast"/>
        <w:rPr>
          <w:del w:id="790" w:author="Bob2" w:date="2015-04-17T11:51:00Z"/>
          <w:rFonts w:ascii="Times New Roman" w:hAnsi="Times New Roman"/>
          <w:sz w:val="24"/>
          <w:szCs w:val="24"/>
          <w:lang w:val="en-US"/>
        </w:rPr>
      </w:pPr>
      <w:r w:rsidRPr="00BF5FE6">
        <w:rPr>
          <w:rFonts w:ascii="Times New Roman" w:hAnsi="Times New Roman"/>
          <w:b/>
          <w:sz w:val="24"/>
          <w:szCs w:val="24"/>
          <w:lang w:val="en-US"/>
          <w:rPrChange w:id="791" w:author="Bob2" w:date="2015-04-17T11:50:00Z">
            <w:rPr>
              <w:rFonts w:ascii="Times New Roman" w:hAnsi="Times New Roman"/>
              <w:sz w:val="24"/>
              <w:szCs w:val="24"/>
              <w:lang w:val="en-US"/>
            </w:rPr>
          </w:rPrChange>
        </w:rPr>
        <w:t>Millington, B.</w:t>
      </w:r>
      <w:r w:rsidRPr="00F63CFB">
        <w:rPr>
          <w:rFonts w:ascii="Times New Roman" w:hAnsi="Times New Roman"/>
          <w:sz w:val="24"/>
          <w:szCs w:val="24"/>
          <w:lang w:val="en-US"/>
        </w:rPr>
        <w:t xml:space="preserve"> (2009). Wii </w:t>
      </w:r>
      <w:del w:id="792" w:author="Bob2" w:date="2015-04-17T11:50:00Z">
        <w:r w:rsidRPr="00F63CFB" w:rsidDel="002D17AA">
          <w:rPr>
            <w:rFonts w:ascii="Times New Roman" w:hAnsi="Times New Roman"/>
            <w:sz w:val="24"/>
            <w:szCs w:val="24"/>
            <w:lang w:val="en-US"/>
          </w:rPr>
          <w:delText>h</w:delText>
        </w:r>
      </w:del>
      <w:ins w:id="793" w:author="Bob2" w:date="2015-04-17T11:50:00Z">
        <w:r>
          <w:rPr>
            <w:rFonts w:ascii="Times New Roman" w:hAnsi="Times New Roman"/>
            <w:sz w:val="24"/>
            <w:szCs w:val="24"/>
            <w:lang w:val="en-US"/>
          </w:rPr>
          <w:t>H</w:t>
        </w:r>
      </w:ins>
      <w:r w:rsidRPr="00F63CFB">
        <w:rPr>
          <w:rFonts w:ascii="Times New Roman" w:hAnsi="Times New Roman"/>
          <w:sz w:val="24"/>
          <w:szCs w:val="24"/>
          <w:lang w:val="en-US"/>
        </w:rPr>
        <w:t xml:space="preserve">as </w:t>
      </w:r>
      <w:del w:id="794" w:author="Bob2" w:date="2015-04-17T11:50:00Z">
        <w:r w:rsidRPr="00F63CFB" w:rsidDel="002D17AA">
          <w:rPr>
            <w:rFonts w:ascii="Times New Roman" w:hAnsi="Times New Roman"/>
            <w:sz w:val="24"/>
            <w:szCs w:val="24"/>
            <w:lang w:val="en-US"/>
          </w:rPr>
          <w:delText>n</w:delText>
        </w:r>
      </w:del>
      <w:ins w:id="795" w:author="Bob2" w:date="2015-04-17T11:50:00Z">
        <w:r>
          <w:rPr>
            <w:rFonts w:ascii="Times New Roman" w:hAnsi="Times New Roman"/>
            <w:sz w:val="24"/>
            <w:szCs w:val="24"/>
            <w:lang w:val="en-US"/>
          </w:rPr>
          <w:t>N</w:t>
        </w:r>
      </w:ins>
      <w:r w:rsidRPr="00F63CFB">
        <w:rPr>
          <w:rFonts w:ascii="Times New Roman" w:hAnsi="Times New Roman"/>
          <w:sz w:val="24"/>
          <w:szCs w:val="24"/>
          <w:lang w:val="en-US"/>
        </w:rPr>
        <w:t xml:space="preserve">ever </w:t>
      </w:r>
      <w:del w:id="796" w:author="Bob2" w:date="2015-04-17T11:50:00Z">
        <w:r w:rsidRPr="00F63CFB" w:rsidDel="002D17AA">
          <w:rPr>
            <w:rFonts w:ascii="Times New Roman" w:hAnsi="Times New Roman"/>
            <w:sz w:val="24"/>
            <w:szCs w:val="24"/>
            <w:lang w:val="en-US"/>
          </w:rPr>
          <w:delText>b</w:delText>
        </w:r>
      </w:del>
      <w:ins w:id="797" w:author="Bob2" w:date="2015-04-17T11:50:00Z">
        <w:r>
          <w:rPr>
            <w:rFonts w:ascii="Times New Roman" w:hAnsi="Times New Roman"/>
            <w:sz w:val="24"/>
            <w:szCs w:val="24"/>
            <w:lang w:val="en-US"/>
          </w:rPr>
          <w:t>B</w:t>
        </w:r>
      </w:ins>
      <w:r w:rsidRPr="00F63CFB">
        <w:rPr>
          <w:rFonts w:ascii="Times New Roman" w:hAnsi="Times New Roman"/>
          <w:sz w:val="24"/>
          <w:szCs w:val="24"/>
          <w:lang w:val="en-US"/>
        </w:rPr>
        <w:t xml:space="preserve">een </w:t>
      </w:r>
      <w:del w:id="798" w:author="Bob2" w:date="2015-04-17T11:50:00Z">
        <w:r w:rsidRPr="00F63CFB" w:rsidDel="002D17AA">
          <w:rPr>
            <w:rFonts w:ascii="Times New Roman" w:hAnsi="Times New Roman"/>
            <w:sz w:val="24"/>
            <w:szCs w:val="24"/>
            <w:lang w:val="en-US"/>
          </w:rPr>
          <w:delText>m</w:delText>
        </w:r>
      </w:del>
      <w:ins w:id="799" w:author="Bob2" w:date="2015-04-17T11:50:00Z">
        <w:r>
          <w:rPr>
            <w:rFonts w:ascii="Times New Roman" w:hAnsi="Times New Roman"/>
            <w:sz w:val="24"/>
            <w:szCs w:val="24"/>
            <w:lang w:val="en-US"/>
          </w:rPr>
          <w:t>M</w:t>
        </w:r>
      </w:ins>
      <w:r w:rsidRPr="00F63CFB">
        <w:rPr>
          <w:rFonts w:ascii="Times New Roman" w:hAnsi="Times New Roman"/>
          <w:sz w:val="24"/>
          <w:szCs w:val="24"/>
          <w:lang w:val="en-US"/>
        </w:rPr>
        <w:t xml:space="preserve">odern: </w:t>
      </w:r>
      <w:ins w:id="800" w:author="Bob2" w:date="2015-04-17T11:50:00Z">
        <w:r>
          <w:rPr>
            <w:rFonts w:ascii="Times New Roman" w:hAnsi="Times New Roman"/>
            <w:sz w:val="24"/>
            <w:szCs w:val="24"/>
            <w:lang w:val="en-US"/>
          </w:rPr>
          <w:t>‘</w:t>
        </w:r>
      </w:ins>
      <w:del w:id="801" w:author="Bob2" w:date="2015-04-17T11:50:00Z">
        <w:r w:rsidRPr="00F63CFB" w:rsidDel="002D17AA">
          <w:rPr>
            <w:rFonts w:ascii="Times New Roman" w:hAnsi="Times New Roman"/>
            <w:sz w:val="24"/>
            <w:szCs w:val="24"/>
            <w:lang w:val="en-US"/>
          </w:rPr>
          <w:delText>“</w:delText>
        </w:r>
      </w:del>
      <w:r w:rsidRPr="00F63CFB">
        <w:rPr>
          <w:rFonts w:ascii="Times New Roman" w:hAnsi="Times New Roman"/>
          <w:sz w:val="24"/>
          <w:szCs w:val="24"/>
          <w:lang w:val="en-US"/>
        </w:rPr>
        <w:t>Active</w:t>
      </w:r>
      <w:del w:id="802" w:author="Bob2" w:date="2015-04-17T11:50:00Z">
        <w:r w:rsidRPr="00F63CFB" w:rsidDel="002D17AA">
          <w:rPr>
            <w:rFonts w:ascii="Times New Roman" w:hAnsi="Times New Roman"/>
            <w:sz w:val="24"/>
            <w:szCs w:val="24"/>
            <w:lang w:val="en-US"/>
          </w:rPr>
          <w:delText>”</w:delText>
        </w:r>
      </w:del>
      <w:ins w:id="803" w:author="Bob2" w:date="2015-04-17T11:50:00Z">
        <w:r>
          <w:rPr>
            <w:rFonts w:ascii="Times New Roman" w:hAnsi="Times New Roman"/>
            <w:sz w:val="24"/>
            <w:szCs w:val="24"/>
            <w:lang w:val="en-US"/>
          </w:rPr>
          <w:t>’</w:t>
        </w:r>
      </w:ins>
      <w:r w:rsidRPr="00F63CFB">
        <w:rPr>
          <w:rFonts w:ascii="Times New Roman" w:hAnsi="Times New Roman"/>
          <w:sz w:val="24"/>
          <w:szCs w:val="24"/>
          <w:lang w:val="en-US"/>
        </w:rPr>
        <w:t xml:space="preserve"> Video Games and the </w:t>
      </w:r>
      <w:ins w:id="804" w:author="Bob2" w:date="2015-04-17T11:50:00Z">
        <w:r>
          <w:rPr>
            <w:rFonts w:ascii="Times New Roman" w:hAnsi="Times New Roman"/>
            <w:sz w:val="24"/>
            <w:szCs w:val="24"/>
            <w:lang w:val="en-US"/>
          </w:rPr>
          <w:t>‘</w:t>
        </w:r>
      </w:ins>
      <w:del w:id="805" w:author="Bob2" w:date="2015-04-17T11:50:00Z">
        <w:r w:rsidRPr="00F63CFB" w:rsidDel="002D17AA">
          <w:rPr>
            <w:rFonts w:ascii="Times New Roman" w:hAnsi="Times New Roman"/>
            <w:sz w:val="24"/>
            <w:szCs w:val="24"/>
            <w:lang w:val="en-US"/>
          </w:rPr>
          <w:delText>“</w:delText>
        </w:r>
      </w:del>
      <w:r w:rsidRPr="00F63CFB">
        <w:rPr>
          <w:rFonts w:ascii="Times New Roman" w:hAnsi="Times New Roman"/>
          <w:sz w:val="24"/>
          <w:szCs w:val="24"/>
          <w:lang w:val="en-US"/>
        </w:rPr>
        <w:t>Conduct of Conduct</w:t>
      </w:r>
      <w:ins w:id="806" w:author="Bob2" w:date="2015-04-17T11:50:00Z">
        <w:r>
          <w:rPr>
            <w:rFonts w:ascii="Times New Roman" w:hAnsi="Times New Roman"/>
            <w:sz w:val="24"/>
            <w:szCs w:val="24"/>
            <w:lang w:val="en-US"/>
          </w:rPr>
          <w:t>’.</w:t>
        </w:r>
      </w:ins>
      <w:del w:id="807" w:author="Bob2" w:date="2015-04-17T11:50:00Z">
        <w:r w:rsidRPr="00F63CFB" w:rsidDel="002D17AA">
          <w:rPr>
            <w:rFonts w:ascii="Times New Roman" w:hAnsi="Times New Roman"/>
            <w:sz w:val="24"/>
            <w:szCs w:val="24"/>
            <w:lang w:val="en-US"/>
          </w:rPr>
          <w:delText>”,</w:delText>
        </w:r>
      </w:del>
      <w:r w:rsidRPr="00F63CFB">
        <w:rPr>
          <w:rFonts w:ascii="Times New Roman" w:hAnsi="Times New Roman"/>
          <w:sz w:val="24"/>
          <w:szCs w:val="24"/>
          <w:lang w:val="en-US"/>
        </w:rPr>
        <w:t xml:space="preserve"> </w:t>
      </w:r>
      <w:r w:rsidRPr="00BF5FE6">
        <w:rPr>
          <w:rFonts w:ascii="Times New Roman" w:hAnsi="Times New Roman"/>
          <w:i/>
          <w:sz w:val="24"/>
          <w:szCs w:val="24"/>
          <w:lang w:val="en-US"/>
          <w:rPrChange w:id="808" w:author="Bob2" w:date="2015-04-17T11:51:00Z">
            <w:rPr>
              <w:rFonts w:ascii="Times New Roman" w:hAnsi="Times New Roman"/>
              <w:sz w:val="24"/>
              <w:szCs w:val="24"/>
              <w:lang w:val="en-US"/>
            </w:rPr>
          </w:rPrChange>
        </w:rPr>
        <w:t>New Media &amp; Society</w:t>
      </w:r>
      <w:ins w:id="809" w:author="Bob2" w:date="2015-04-17T11:51:00Z">
        <w:r w:rsidRPr="00BF5FE6">
          <w:rPr>
            <w:rFonts w:ascii="Times New Roman" w:hAnsi="Times New Roman"/>
            <w:i/>
            <w:sz w:val="24"/>
            <w:szCs w:val="24"/>
            <w:lang w:val="en-US"/>
            <w:rPrChange w:id="810" w:author="Bob2" w:date="2015-04-17T11:51:00Z">
              <w:rPr>
                <w:rFonts w:ascii="Times New Roman" w:hAnsi="Times New Roman"/>
                <w:sz w:val="24"/>
                <w:szCs w:val="24"/>
                <w:lang w:val="en-US"/>
              </w:rPr>
            </w:rPrChange>
          </w:rPr>
          <w:t>,</w:t>
        </w:r>
      </w:ins>
      <w:r w:rsidRPr="00F63CFB">
        <w:rPr>
          <w:rFonts w:ascii="Times New Roman" w:hAnsi="Times New Roman"/>
          <w:i/>
          <w:sz w:val="24"/>
          <w:szCs w:val="24"/>
          <w:lang w:val="en-US"/>
        </w:rPr>
        <w:t xml:space="preserve"> </w:t>
      </w:r>
      <w:r w:rsidRPr="00BF5FE6">
        <w:rPr>
          <w:rFonts w:ascii="Times New Roman" w:hAnsi="Times New Roman"/>
          <w:b/>
          <w:sz w:val="24"/>
          <w:szCs w:val="24"/>
          <w:lang w:val="en-US"/>
          <w:rPrChange w:id="811" w:author="Bob2" w:date="2015-04-17T11:51:00Z">
            <w:rPr>
              <w:rFonts w:ascii="Times New Roman" w:hAnsi="Times New Roman"/>
              <w:sz w:val="24"/>
              <w:szCs w:val="24"/>
              <w:lang w:val="en-US"/>
            </w:rPr>
          </w:rPrChange>
        </w:rPr>
        <w:t>11</w:t>
      </w:r>
      <w:del w:id="812" w:author="Bob2" w:date="2015-04-17T11:51:00Z">
        <w:r w:rsidRPr="00F63CFB" w:rsidDel="002D17AA">
          <w:rPr>
            <w:rFonts w:ascii="Times New Roman" w:hAnsi="Times New Roman"/>
            <w:sz w:val="24"/>
            <w:szCs w:val="24"/>
            <w:lang w:val="en-US"/>
          </w:rPr>
          <w:delText xml:space="preserve"> </w:delText>
        </w:r>
      </w:del>
      <w:r w:rsidRPr="00F63CFB">
        <w:rPr>
          <w:rFonts w:ascii="Times New Roman" w:hAnsi="Times New Roman"/>
          <w:sz w:val="24"/>
          <w:szCs w:val="24"/>
          <w:lang w:val="en-US"/>
        </w:rPr>
        <w:t>(4): 621</w:t>
      </w:r>
      <w:del w:id="813" w:author="Bob2" w:date="2015-04-17T11:51:00Z">
        <w:r w:rsidRPr="00F63CFB" w:rsidDel="002D17AA">
          <w:rPr>
            <w:rFonts w:ascii="Times New Roman" w:hAnsi="Times New Roman"/>
            <w:sz w:val="24"/>
            <w:szCs w:val="24"/>
            <w:lang w:val="en-US"/>
          </w:rPr>
          <w:delText>-6</w:delText>
        </w:r>
      </w:del>
      <w:ins w:id="814" w:author="Bob2" w:date="2015-04-17T11:51:00Z">
        <w:r>
          <w:rPr>
            <w:rFonts w:ascii="Times New Roman" w:hAnsi="Times New Roman"/>
            <w:sz w:val="24"/>
            <w:szCs w:val="24"/>
            <w:lang w:val="en-US"/>
          </w:rPr>
          <w:t>–</w:t>
        </w:r>
      </w:ins>
      <w:r w:rsidRPr="00F63CFB">
        <w:rPr>
          <w:rFonts w:ascii="Times New Roman" w:hAnsi="Times New Roman"/>
          <w:sz w:val="24"/>
          <w:szCs w:val="24"/>
          <w:lang w:val="en-US"/>
        </w:rPr>
        <w:t>40.</w:t>
      </w:r>
    </w:p>
    <w:p w:rsidR="00BF5FE6" w:rsidRPr="00F63CFB" w:rsidRDefault="00BF5FE6" w:rsidP="002D17AA">
      <w:pPr>
        <w:spacing w:line="320" w:lineRule="atLeast"/>
        <w:rPr>
          <w:rFonts w:ascii="Times New Roman" w:hAnsi="Times New Roman"/>
          <w:sz w:val="24"/>
          <w:szCs w:val="24"/>
        </w:rPr>
      </w:pPr>
    </w:p>
    <w:p w:rsidR="004E27AF" w:rsidRPr="004F2BA8" w:rsidRDefault="004E27AF" w:rsidP="004E27AF">
      <w:pPr>
        <w:shd w:val="clear" w:color="auto" w:fill="FFFFFF"/>
        <w:spacing w:line="320" w:lineRule="exact"/>
        <w:rPr>
          <w:ins w:id="815" w:author="Bob2" w:date="2015-05-03T23:08:00Z"/>
          <w:rFonts w:ascii="Times New Roman" w:hAnsi="Times New Roman"/>
          <w:color w:val="222222"/>
          <w:sz w:val="24"/>
          <w:szCs w:val="24"/>
          <w:lang w:val="en-US"/>
        </w:rPr>
        <w:pPrChange w:id="816" w:author="Bob2" w:date="2015-05-03T23:08:00Z">
          <w:pPr>
            <w:shd w:val="clear" w:color="auto" w:fill="FFFFFF"/>
          </w:pPr>
        </w:pPrChange>
      </w:pPr>
      <w:ins w:id="817" w:author="Bob2" w:date="2015-05-03T23:08:00Z">
        <w:r w:rsidRPr="004F2BA8">
          <w:rPr>
            <w:rFonts w:ascii="Times New Roman" w:hAnsi="Times New Roman"/>
            <w:b/>
            <w:color w:val="222222"/>
            <w:sz w:val="24"/>
            <w:szCs w:val="24"/>
          </w:rPr>
          <w:t>Moses, A.</w:t>
        </w:r>
        <w:r w:rsidRPr="004F2BA8">
          <w:rPr>
            <w:rFonts w:ascii="Times New Roman" w:hAnsi="Times New Roman"/>
            <w:color w:val="222222"/>
            <w:sz w:val="24"/>
            <w:szCs w:val="24"/>
          </w:rPr>
          <w:t xml:space="preserve"> </w:t>
        </w:r>
        <w:r>
          <w:rPr>
            <w:rFonts w:ascii="Times New Roman" w:hAnsi="Times New Roman"/>
            <w:color w:val="222222"/>
            <w:sz w:val="24"/>
            <w:szCs w:val="24"/>
          </w:rPr>
          <w:t xml:space="preserve">(2011). </w:t>
        </w:r>
        <w:r w:rsidRPr="004F2BA8">
          <w:rPr>
            <w:rFonts w:ascii="Times New Roman" w:hAnsi="Times New Roman"/>
            <w:color w:val="222222"/>
            <w:sz w:val="24"/>
            <w:szCs w:val="24"/>
          </w:rPr>
          <w:t xml:space="preserve">Microsoft Kinect </w:t>
        </w:r>
        <w:r>
          <w:rPr>
            <w:rFonts w:ascii="Times New Roman" w:hAnsi="Times New Roman"/>
            <w:color w:val="222222"/>
            <w:sz w:val="24"/>
            <w:szCs w:val="24"/>
          </w:rPr>
          <w:t>W</w:t>
        </w:r>
        <w:r w:rsidRPr="004F2BA8">
          <w:rPr>
            <w:rFonts w:ascii="Times New Roman" w:hAnsi="Times New Roman"/>
            <w:color w:val="222222"/>
            <w:sz w:val="24"/>
            <w:szCs w:val="24"/>
          </w:rPr>
          <w:t xml:space="preserve">orld </w:t>
        </w:r>
        <w:r>
          <w:rPr>
            <w:rFonts w:ascii="Times New Roman" w:hAnsi="Times New Roman"/>
            <w:color w:val="222222"/>
            <w:sz w:val="24"/>
            <w:szCs w:val="24"/>
          </w:rPr>
          <w:t>R</w:t>
        </w:r>
        <w:r w:rsidRPr="004F2BA8">
          <w:rPr>
            <w:rFonts w:ascii="Times New Roman" w:hAnsi="Times New Roman"/>
            <w:color w:val="222222"/>
            <w:sz w:val="24"/>
            <w:szCs w:val="24"/>
          </w:rPr>
          <w:t xml:space="preserve">ecord: </w:t>
        </w:r>
        <w:r>
          <w:rPr>
            <w:rFonts w:ascii="Times New Roman" w:hAnsi="Times New Roman"/>
            <w:color w:val="222222"/>
            <w:sz w:val="24"/>
            <w:szCs w:val="24"/>
          </w:rPr>
          <w:t>S</w:t>
        </w:r>
        <w:r w:rsidRPr="004F2BA8">
          <w:rPr>
            <w:rFonts w:ascii="Times New Roman" w:hAnsi="Times New Roman"/>
            <w:color w:val="222222"/>
            <w:sz w:val="24"/>
            <w:szCs w:val="24"/>
          </w:rPr>
          <w:t xml:space="preserve">elling </w:t>
        </w:r>
        <w:r>
          <w:rPr>
            <w:rFonts w:ascii="Times New Roman" w:hAnsi="Times New Roman"/>
            <w:color w:val="222222"/>
            <w:sz w:val="24"/>
            <w:szCs w:val="24"/>
          </w:rPr>
          <w:t>F</w:t>
        </w:r>
        <w:r w:rsidRPr="004F2BA8">
          <w:rPr>
            <w:rFonts w:ascii="Times New Roman" w:hAnsi="Times New Roman"/>
            <w:color w:val="222222"/>
            <w:sz w:val="24"/>
            <w:szCs w:val="24"/>
          </w:rPr>
          <w:t xml:space="preserve">aster </w:t>
        </w:r>
        <w:r>
          <w:rPr>
            <w:rFonts w:ascii="Times New Roman" w:hAnsi="Times New Roman"/>
            <w:color w:val="222222"/>
            <w:sz w:val="24"/>
            <w:szCs w:val="24"/>
          </w:rPr>
          <w:t>T</w:t>
        </w:r>
        <w:r w:rsidRPr="004F2BA8">
          <w:rPr>
            <w:rFonts w:ascii="Times New Roman" w:hAnsi="Times New Roman"/>
            <w:color w:val="222222"/>
            <w:sz w:val="24"/>
            <w:szCs w:val="24"/>
          </w:rPr>
          <w:t>han iPhone, iPad,</w:t>
        </w:r>
        <w:r w:rsidRPr="004F2BA8">
          <w:rPr>
            <w:rStyle w:val="apple-converted-space"/>
            <w:rFonts w:ascii="Times New Roman" w:hAnsi="Times New Roman"/>
            <w:color w:val="222222"/>
            <w:sz w:val="24"/>
            <w:szCs w:val="24"/>
          </w:rPr>
          <w:t> </w:t>
        </w:r>
        <w:r w:rsidRPr="004F2BA8">
          <w:rPr>
            <w:rFonts w:ascii="Times New Roman" w:hAnsi="Times New Roman"/>
            <w:i/>
            <w:iCs/>
            <w:color w:val="222222"/>
            <w:sz w:val="24"/>
            <w:szCs w:val="24"/>
          </w:rPr>
          <w:t>Sydney Morning Herald</w:t>
        </w:r>
        <w:r w:rsidRPr="004F2BA8">
          <w:rPr>
            <w:rStyle w:val="apple-converted-space"/>
            <w:rFonts w:ascii="Times New Roman" w:hAnsi="Times New Roman"/>
            <w:color w:val="222222"/>
            <w:sz w:val="24"/>
            <w:szCs w:val="24"/>
          </w:rPr>
          <w:t xml:space="preserve">, 11 March, </w:t>
        </w:r>
        <w:r w:rsidRPr="004F2BA8">
          <w:rPr>
            <w:rFonts w:ascii="Times New Roman" w:hAnsi="Times New Roman"/>
            <w:color w:val="222222"/>
            <w:sz w:val="24"/>
            <w:szCs w:val="24"/>
          </w:rPr>
          <w:t>http://www.smh.com.au/digitallife/games/microsoft-kinect-world-record-selling-faster-than-iphone-ipad-20110310-1bokr.html.</w:t>
        </w:r>
      </w:ins>
    </w:p>
    <w:p w:rsidR="00BF5FE6" w:rsidRPr="00F63CFB" w:rsidDel="002D17AA" w:rsidRDefault="00BF5FE6" w:rsidP="004E27AF">
      <w:pPr>
        <w:spacing w:line="320" w:lineRule="exact"/>
        <w:contextualSpacing/>
        <w:rPr>
          <w:del w:id="818" w:author="Bob2" w:date="2015-04-17T11:51:00Z"/>
          <w:rFonts w:ascii="Times New Roman" w:hAnsi="Times New Roman"/>
          <w:sz w:val="24"/>
          <w:szCs w:val="24"/>
        </w:rPr>
        <w:pPrChange w:id="819" w:author="Bob2" w:date="2015-05-03T23:08:00Z">
          <w:pPr>
            <w:spacing w:line="320" w:lineRule="atLeast"/>
            <w:contextualSpacing/>
          </w:pPr>
        </w:pPrChange>
      </w:pPr>
      <w:r w:rsidRPr="00BF5FE6">
        <w:rPr>
          <w:rFonts w:ascii="Times New Roman" w:hAnsi="Times New Roman"/>
          <w:b/>
          <w:sz w:val="24"/>
          <w:szCs w:val="24"/>
          <w:rPrChange w:id="820" w:author="Bob2" w:date="2015-04-17T11:51:00Z">
            <w:rPr>
              <w:rFonts w:ascii="Times New Roman" w:hAnsi="Times New Roman"/>
              <w:sz w:val="24"/>
              <w:szCs w:val="24"/>
            </w:rPr>
          </w:rPrChange>
        </w:rPr>
        <w:t>Parker, J. R.</w:t>
      </w:r>
      <w:r w:rsidRPr="00F63CFB">
        <w:rPr>
          <w:rFonts w:ascii="Times New Roman" w:hAnsi="Times New Roman"/>
          <w:sz w:val="24"/>
          <w:szCs w:val="24"/>
        </w:rPr>
        <w:t xml:space="preserve"> (2008). Buttons, Simplicity and Natural Interfaces</w:t>
      </w:r>
      <w:ins w:id="821" w:author="Bob2" w:date="2015-04-17T11:51:00Z">
        <w:r>
          <w:rPr>
            <w:rFonts w:ascii="Times New Roman" w:hAnsi="Times New Roman"/>
            <w:sz w:val="24"/>
            <w:szCs w:val="24"/>
          </w:rPr>
          <w:t>.</w:t>
        </w:r>
      </w:ins>
      <w:del w:id="822" w:author="Bob2" w:date="2015-04-17T11:51:00Z">
        <w:r w:rsidRPr="00F63CFB" w:rsidDel="002D17AA">
          <w:rPr>
            <w:rFonts w:ascii="Times New Roman" w:hAnsi="Times New Roman"/>
            <w:sz w:val="24"/>
            <w:szCs w:val="24"/>
          </w:rPr>
          <w:delText>,</w:delText>
        </w:r>
      </w:del>
      <w:r w:rsidRPr="00F63CFB">
        <w:rPr>
          <w:rFonts w:ascii="Times New Roman" w:hAnsi="Times New Roman"/>
          <w:sz w:val="24"/>
          <w:szCs w:val="24"/>
        </w:rPr>
        <w:t xml:space="preserve"> </w:t>
      </w:r>
      <w:r w:rsidRPr="00BF5FE6">
        <w:rPr>
          <w:rFonts w:ascii="Times New Roman" w:hAnsi="Times New Roman"/>
          <w:i/>
          <w:sz w:val="24"/>
          <w:szCs w:val="24"/>
          <w:rPrChange w:id="823" w:author="Bob2" w:date="2015-04-17T11:51:00Z">
            <w:rPr>
              <w:rFonts w:ascii="Times New Roman" w:hAnsi="Times New Roman"/>
              <w:sz w:val="24"/>
              <w:szCs w:val="24"/>
            </w:rPr>
          </w:rPrChange>
        </w:rPr>
        <w:t>Loading</w:t>
      </w:r>
      <w:ins w:id="824" w:author="Bob2" w:date="2015-04-17T11:51:00Z">
        <w:r w:rsidRPr="00BF5FE6">
          <w:rPr>
            <w:rFonts w:ascii="Times New Roman" w:hAnsi="Times New Roman"/>
            <w:i/>
            <w:sz w:val="24"/>
            <w:szCs w:val="24"/>
            <w:rPrChange w:id="825" w:author="Bob2" w:date="2015-04-17T11:51:00Z">
              <w:rPr>
                <w:rFonts w:ascii="Times New Roman" w:hAnsi="Times New Roman"/>
                <w:sz w:val="24"/>
                <w:szCs w:val="24"/>
              </w:rPr>
            </w:rPrChange>
          </w:rPr>
          <w:t xml:space="preserve"> . . . ,</w:t>
        </w:r>
      </w:ins>
      <w:del w:id="826" w:author="Bob2" w:date="2015-04-17T11:51:00Z">
        <w:r w:rsidRPr="002D17AA" w:rsidDel="002D17AA">
          <w:rPr>
            <w:rFonts w:ascii="Times New Roman" w:hAnsi="Times New Roman"/>
            <w:i/>
            <w:sz w:val="24"/>
            <w:szCs w:val="24"/>
          </w:rPr>
          <w:delText>…</w:delText>
        </w:r>
      </w:del>
      <w:r w:rsidRPr="00F63CFB">
        <w:rPr>
          <w:rFonts w:ascii="Times New Roman" w:hAnsi="Times New Roman"/>
          <w:i/>
          <w:sz w:val="24"/>
          <w:szCs w:val="24"/>
        </w:rPr>
        <w:t xml:space="preserve"> </w:t>
      </w:r>
      <w:r w:rsidRPr="00BF5FE6">
        <w:rPr>
          <w:rFonts w:ascii="Times New Roman" w:hAnsi="Times New Roman"/>
          <w:b/>
          <w:sz w:val="24"/>
          <w:szCs w:val="24"/>
          <w:rPrChange w:id="827" w:author="Bob2" w:date="2015-04-17T11:51:00Z">
            <w:rPr>
              <w:rFonts w:ascii="Times New Roman" w:hAnsi="Times New Roman"/>
              <w:sz w:val="24"/>
              <w:szCs w:val="24"/>
            </w:rPr>
          </w:rPrChange>
        </w:rPr>
        <w:t>2</w:t>
      </w:r>
      <w:del w:id="828" w:author="Bob2" w:date="2015-04-17T11:51:00Z">
        <w:r w:rsidRPr="00F63CFB" w:rsidDel="002D17AA">
          <w:rPr>
            <w:rFonts w:ascii="Times New Roman" w:hAnsi="Times New Roman"/>
            <w:sz w:val="24"/>
            <w:szCs w:val="24"/>
          </w:rPr>
          <w:delText xml:space="preserve"> </w:delText>
        </w:r>
      </w:del>
      <w:r w:rsidRPr="00F63CFB">
        <w:rPr>
          <w:rFonts w:ascii="Times New Roman" w:hAnsi="Times New Roman"/>
          <w:sz w:val="24"/>
          <w:szCs w:val="24"/>
        </w:rPr>
        <w:t>(2)</w:t>
      </w:r>
      <w:ins w:id="829" w:author="Bob2" w:date="2015-04-17T11:51:00Z">
        <w:r>
          <w:rPr>
            <w:rFonts w:ascii="Times New Roman" w:hAnsi="Times New Roman"/>
            <w:sz w:val="24"/>
            <w:szCs w:val="24"/>
          </w:rPr>
          <w:t xml:space="preserve">, </w:t>
        </w:r>
      </w:ins>
      <w:del w:id="830" w:author="Bob2" w:date="2015-04-17T11:51:00Z">
        <w:r w:rsidRPr="00F63CFB" w:rsidDel="002D17AA">
          <w:rPr>
            <w:rFonts w:ascii="Times New Roman" w:hAnsi="Times New Roman"/>
            <w:sz w:val="24"/>
            <w:szCs w:val="24"/>
          </w:rPr>
          <w:delText xml:space="preserve"> [online] </w:delText>
        </w:r>
      </w:del>
      <w:r w:rsidRPr="00F63CFB">
        <w:rPr>
          <w:rFonts w:ascii="Times New Roman" w:hAnsi="Times New Roman"/>
          <w:sz w:val="24"/>
          <w:szCs w:val="24"/>
        </w:rPr>
        <w:t>http://journals.sfu.ca/loading/index.php/loading/article/view/33/30</w:t>
      </w:r>
      <w:ins w:id="831" w:author="Bob2" w:date="2015-04-17T11:51:00Z">
        <w:r>
          <w:rPr>
            <w:rFonts w:ascii="Times New Roman" w:hAnsi="Times New Roman"/>
            <w:sz w:val="24"/>
            <w:szCs w:val="24"/>
          </w:rPr>
          <w:t>.</w:t>
        </w:r>
      </w:ins>
      <w:del w:id="832" w:author="Bob2" w:date="2015-04-17T11:51:00Z">
        <w:r w:rsidRPr="00F63CFB" w:rsidDel="002D17AA">
          <w:rPr>
            <w:rFonts w:ascii="Times New Roman" w:hAnsi="Times New Roman"/>
            <w:sz w:val="24"/>
            <w:szCs w:val="24"/>
          </w:rPr>
          <w:delText>, accessed 2</w:delText>
        </w:r>
        <w:r w:rsidRPr="00F63CFB" w:rsidDel="002D17AA">
          <w:rPr>
            <w:rFonts w:ascii="Times New Roman" w:hAnsi="Times New Roman"/>
            <w:sz w:val="24"/>
            <w:szCs w:val="24"/>
            <w:vertAlign w:val="superscript"/>
          </w:rPr>
          <w:delText>nd</w:delText>
        </w:r>
        <w:r w:rsidRPr="00F63CFB" w:rsidDel="002D17AA">
          <w:rPr>
            <w:rFonts w:ascii="Times New Roman" w:hAnsi="Times New Roman"/>
            <w:sz w:val="24"/>
            <w:szCs w:val="24"/>
          </w:rPr>
          <w:delText xml:space="preserve"> February 2013.</w:delText>
        </w:r>
      </w:del>
    </w:p>
    <w:p w:rsidR="00BF5FE6" w:rsidRPr="00F63CFB" w:rsidRDefault="00BF5FE6" w:rsidP="004E27AF">
      <w:pPr>
        <w:spacing w:line="320" w:lineRule="exact"/>
        <w:contextualSpacing/>
        <w:rPr>
          <w:rFonts w:ascii="Times New Roman" w:hAnsi="Times New Roman"/>
          <w:sz w:val="24"/>
          <w:szCs w:val="24"/>
        </w:rPr>
        <w:pPrChange w:id="833" w:author="Bob2" w:date="2015-05-03T23:08:00Z">
          <w:pPr>
            <w:spacing w:line="320" w:lineRule="atLeast"/>
            <w:contextualSpacing/>
          </w:pPr>
        </w:pPrChange>
      </w:pPr>
    </w:p>
    <w:p w:rsidR="004E27AF" w:rsidRPr="004F2BA8" w:rsidRDefault="004E27AF" w:rsidP="004E27AF">
      <w:pPr>
        <w:shd w:val="clear" w:color="auto" w:fill="FFFFFF"/>
        <w:spacing w:line="320" w:lineRule="exact"/>
        <w:rPr>
          <w:ins w:id="834" w:author="Bob2" w:date="2015-05-03T23:09:00Z"/>
          <w:rFonts w:ascii="Times New Roman" w:hAnsi="Times New Roman"/>
          <w:color w:val="222222"/>
          <w:sz w:val="24"/>
          <w:szCs w:val="24"/>
          <w:lang w:val="it-IT"/>
        </w:rPr>
      </w:pPr>
      <w:ins w:id="835" w:author="Bob2" w:date="2015-05-03T23:09:00Z">
        <w:r w:rsidRPr="004F2BA8">
          <w:rPr>
            <w:rFonts w:ascii="Times New Roman" w:hAnsi="Times New Roman"/>
            <w:b/>
            <w:color w:val="222222"/>
            <w:sz w:val="24"/>
            <w:szCs w:val="24"/>
          </w:rPr>
          <w:t>Shinkle, E.</w:t>
        </w:r>
        <w:r w:rsidRPr="004F2BA8">
          <w:rPr>
            <w:rFonts w:ascii="Times New Roman" w:hAnsi="Times New Roman"/>
            <w:color w:val="222222"/>
            <w:sz w:val="24"/>
            <w:szCs w:val="24"/>
          </w:rPr>
          <w:t xml:space="preserve"> (2008)</w:t>
        </w:r>
        <w:r>
          <w:rPr>
            <w:rFonts w:ascii="Times New Roman" w:hAnsi="Times New Roman"/>
            <w:color w:val="222222"/>
            <w:sz w:val="24"/>
            <w:szCs w:val="24"/>
          </w:rPr>
          <w:t>.</w:t>
        </w:r>
        <w:r w:rsidRPr="004F2BA8">
          <w:rPr>
            <w:rFonts w:ascii="Times New Roman" w:hAnsi="Times New Roman"/>
            <w:color w:val="222222"/>
            <w:sz w:val="24"/>
            <w:szCs w:val="24"/>
          </w:rPr>
          <w:t xml:space="preserve"> Video </w:t>
        </w:r>
        <w:r>
          <w:rPr>
            <w:rFonts w:ascii="Times New Roman" w:hAnsi="Times New Roman"/>
            <w:color w:val="222222"/>
            <w:sz w:val="24"/>
            <w:szCs w:val="24"/>
          </w:rPr>
          <w:t>G</w:t>
        </w:r>
        <w:r w:rsidRPr="004F2BA8">
          <w:rPr>
            <w:rFonts w:ascii="Times New Roman" w:hAnsi="Times New Roman"/>
            <w:color w:val="222222"/>
            <w:sz w:val="24"/>
            <w:szCs w:val="24"/>
          </w:rPr>
          <w:t xml:space="preserve">ames, </w:t>
        </w:r>
        <w:r>
          <w:rPr>
            <w:rFonts w:ascii="Times New Roman" w:hAnsi="Times New Roman"/>
            <w:color w:val="222222"/>
            <w:sz w:val="24"/>
            <w:szCs w:val="24"/>
          </w:rPr>
          <w:t>E</w:t>
        </w:r>
        <w:r w:rsidRPr="004F2BA8">
          <w:rPr>
            <w:rFonts w:ascii="Times New Roman" w:hAnsi="Times New Roman"/>
            <w:color w:val="222222"/>
            <w:sz w:val="24"/>
            <w:szCs w:val="24"/>
          </w:rPr>
          <w:t>motions</w:t>
        </w:r>
        <w:r>
          <w:rPr>
            <w:rFonts w:ascii="Times New Roman" w:hAnsi="Times New Roman"/>
            <w:color w:val="222222"/>
            <w:sz w:val="24"/>
            <w:szCs w:val="24"/>
          </w:rPr>
          <w:t>,</w:t>
        </w:r>
        <w:r w:rsidRPr="004F2BA8">
          <w:rPr>
            <w:rFonts w:ascii="Times New Roman" w:hAnsi="Times New Roman"/>
            <w:color w:val="222222"/>
            <w:sz w:val="24"/>
            <w:szCs w:val="24"/>
          </w:rPr>
          <w:t xml:space="preserve"> and the </w:t>
        </w:r>
        <w:r>
          <w:rPr>
            <w:rFonts w:ascii="Times New Roman" w:hAnsi="Times New Roman"/>
            <w:color w:val="222222"/>
            <w:sz w:val="24"/>
            <w:szCs w:val="24"/>
          </w:rPr>
          <w:t>S</w:t>
        </w:r>
        <w:r w:rsidRPr="004F2BA8">
          <w:rPr>
            <w:rFonts w:ascii="Times New Roman" w:hAnsi="Times New Roman"/>
            <w:color w:val="222222"/>
            <w:sz w:val="24"/>
            <w:szCs w:val="24"/>
          </w:rPr>
          <w:t xml:space="preserve">ix </w:t>
        </w:r>
        <w:r>
          <w:rPr>
            <w:rFonts w:ascii="Times New Roman" w:hAnsi="Times New Roman"/>
            <w:color w:val="222222"/>
            <w:sz w:val="24"/>
            <w:szCs w:val="24"/>
          </w:rPr>
          <w:t>S</w:t>
        </w:r>
        <w:r w:rsidRPr="004F2BA8">
          <w:rPr>
            <w:rFonts w:ascii="Times New Roman" w:hAnsi="Times New Roman"/>
            <w:color w:val="222222"/>
            <w:sz w:val="24"/>
            <w:szCs w:val="24"/>
          </w:rPr>
          <w:t>enses</w:t>
        </w:r>
        <w:r>
          <w:rPr>
            <w:rFonts w:ascii="Times New Roman" w:hAnsi="Times New Roman"/>
            <w:color w:val="222222"/>
            <w:sz w:val="24"/>
            <w:szCs w:val="24"/>
          </w:rPr>
          <w:t>.</w:t>
        </w:r>
        <w:r w:rsidRPr="004F2BA8">
          <w:rPr>
            <w:rStyle w:val="apple-converted-space"/>
            <w:rFonts w:ascii="Times New Roman" w:hAnsi="Times New Roman"/>
            <w:color w:val="222222"/>
            <w:sz w:val="24"/>
            <w:szCs w:val="24"/>
          </w:rPr>
          <w:t> </w:t>
        </w:r>
        <w:r w:rsidRPr="004F2BA8">
          <w:rPr>
            <w:rFonts w:ascii="Times New Roman" w:hAnsi="Times New Roman"/>
            <w:i/>
            <w:iCs/>
            <w:color w:val="222222"/>
            <w:sz w:val="24"/>
            <w:szCs w:val="24"/>
            <w:lang w:val="it-IT"/>
          </w:rPr>
          <w:t xml:space="preserve">Media, Culture &amp; Society, </w:t>
        </w:r>
        <w:r w:rsidRPr="004F2BA8">
          <w:rPr>
            <w:rFonts w:ascii="Times New Roman" w:hAnsi="Times New Roman"/>
            <w:b/>
            <w:color w:val="222222"/>
            <w:sz w:val="24"/>
            <w:szCs w:val="24"/>
            <w:lang w:val="it-IT"/>
          </w:rPr>
          <w:t>30</w:t>
        </w:r>
        <w:r w:rsidRPr="004F2BA8">
          <w:rPr>
            <w:rFonts w:ascii="Times New Roman" w:hAnsi="Times New Roman"/>
            <w:color w:val="222222"/>
            <w:sz w:val="24"/>
            <w:szCs w:val="24"/>
            <w:lang w:val="it-IT"/>
          </w:rPr>
          <w:t>(6</w:t>
        </w:r>
        <w:r>
          <w:rPr>
            <w:rFonts w:ascii="Times New Roman" w:hAnsi="Times New Roman"/>
            <w:color w:val="222222"/>
            <w:sz w:val="24"/>
            <w:szCs w:val="24"/>
            <w:lang w:val="it-IT"/>
          </w:rPr>
          <w:t xml:space="preserve">): </w:t>
        </w:r>
        <w:r w:rsidRPr="004F2BA8">
          <w:rPr>
            <w:rFonts w:ascii="Times New Roman" w:hAnsi="Times New Roman"/>
            <w:color w:val="222222"/>
            <w:sz w:val="24"/>
            <w:szCs w:val="24"/>
            <w:lang w:val="it-IT"/>
          </w:rPr>
          <w:t>907</w:t>
        </w:r>
        <w:r>
          <w:rPr>
            <w:rFonts w:ascii="Times New Roman" w:hAnsi="Times New Roman"/>
            <w:color w:val="222222"/>
            <w:sz w:val="24"/>
            <w:szCs w:val="24"/>
            <w:lang w:val="it-IT"/>
          </w:rPr>
          <w:t>–</w:t>
        </w:r>
        <w:r w:rsidRPr="004F2BA8">
          <w:rPr>
            <w:rFonts w:ascii="Times New Roman" w:hAnsi="Times New Roman"/>
            <w:color w:val="222222"/>
            <w:sz w:val="24"/>
            <w:szCs w:val="24"/>
            <w:lang w:val="it-IT"/>
          </w:rPr>
          <w:t>15.</w:t>
        </w:r>
      </w:ins>
    </w:p>
    <w:p w:rsidR="00BF5FE6" w:rsidRPr="00F63CFB" w:rsidDel="002D17AA" w:rsidRDefault="00BF5FE6">
      <w:pPr>
        <w:spacing w:line="320" w:lineRule="atLeast"/>
        <w:rPr>
          <w:del w:id="836" w:author="Bob2" w:date="2015-04-17T11:52:00Z"/>
          <w:rFonts w:ascii="Times New Roman" w:hAnsi="Times New Roman"/>
          <w:sz w:val="24"/>
          <w:szCs w:val="24"/>
        </w:rPr>
        <w:pPrChange w:id="837" w:author="Bob2" w:date="2015-04-17T11:52:00Z">
          <w:pPr>
            <w:spacing w:line="320" w:lineRule="atLeast"/>
            <w:ind w:firstLine="720"/>
          </w:pPr>
        </w:pPrChange>
      </w:pPr>
      <w:r w:rsidRPr="004E27AF">
        <w:rPr>
          <w:rFonts w:ascii="Times New Roman" w:hAnsi="Times New Roman"/>
          <w:b/>
          <w:sz w:val="24"/>
          <w:szCs w:val="24"/>
          <w:lang w:val="it-IT"/>
          <w:rPrChange w:id="838" w:author="Bob2" w:date="2015-05-03T23:09:00Z">
            <w:rPr>
              <w:rFonts w:ascii="Times New Roman" w:hAnsi="Times New Roman"/>
              <w:sz w:val="24"/>
              <w:szCs w:val="24"/>
            </w:rPr>
          </w:rPrChange>
        </w:rPr>
        <w:t>Simon, B.</w:t>
      </w:r>
      <w:r w:rsidRPr="004E27AF">
        <w:rPr>
          <w:rFonts w:ascii="Times New Roman" w:hAnsi="Times New Roman"/>
          <w:sz w:val="24"/>
          <w:szCs w:val="24"/>
          <w:lang w:val="it-IT"/>
          <w:rPrChange w:id="839" w:author="Bob2" w:date="2015-05-03T23:09:00Z">
            <w:rPr>
              <w:rFonts w:ascii="Times New Roman" w:hAnsi="Times New Roman"/>
              <w:sz w:val="24"/>
              <w:szCs w:val="24"/>
            </w:rPr>
          </w:rPrChange>
        </w:rPr>
        <w:t xml:space="preserve"> (2009). </w:t>
      </w:r>
      <w:r w:rsidRPr="00F63CFB">
        <w:rPr>
          <w:rFonts w:ascii="Times New Roman" w:hAnsi="Times New Roman"/>
          <w:sz w:val="24"/>
          <w:szCs w:val="24"/>
        </w:rPr>
        <w:t xml:space="preserve">Wii </w:t>
      </w:r>
      <w:del w:id="840" w:author="Bob2" w:date="2015-04-17T11:52:00Z">
        <w:r w:rsidRPr="00F63CFB" w:rsidDel="002D17AA">
          <w:rPr>
            <w:rFonts w:ascii="Times New Roman" w:hAnsi="Times New Roman"/>
            <w:sz w:val="24"/>
            <w:szCs w:val="24"/>
          </w:rPr>
          <w:delText>a</w:delText>
        </w:r>
      </w:del>
      <w:ins w:id="841" w:author="Bob2" w:date="2015-04-17T11:52:00Z">
        <w:r>
          <w:rPr>
            <w:rFonts w:ascii="Times New Roman" w:hAnsi="Times New Roman"/>
            <w:sz w:val="24"/>
            <w:szCs w:val="24"/>
          </w:rPr>
          <w:t>A</w:t>
        </w:r>
      </w:ins>
      <w:r w:rsidRPr="00F63CFB">
        <w:rPr>
          <w:rFonts w:ascii="Times New Roman" w:hAnsi="Times New Roman"/>
          <w:sz w:val="24"/>
          <w:szCs w:val="24"/>
        </w:rPr>
        <w:t xml:space="preserve">re </w:t>
      </w:r>
      <w:del w:id="842" w:author="Bob2" w:date="2015-04-17T11:52:00Z">
        <w:r w:rsidRPr="00F63CFB" w:rsidDel="002D17AA">
          <w:rPr>
            <w:rFonts w:ascii="Times New Roman" w:hAnsi="Times New Roman"/>
            <w:sz w:val="24"/>
            <w:szCs w:val="24"/>
          </w:rPr>
          <w:delText>o</w:delText>
        </w:r>
      </w:del>
      <w:ins w:id="843" w:author="Bob2" w:date="2015-04-17T11:52:00Z">
        <w:r>
          <w:rPr>
            <w:rFonts w:ascii="Times New Roman" w:hAnsi="Times New Roman"/>
            <w:sz w:val="24"/>
            <w:szCs w:val="24"/>
          </w:rPr>
          <w:t>O</w:t>
        </w:r>
      </w:ins>
      <w:r w:rsidRPr="00F63CFB">
        <w:rPr>
          <w:rFonts w:ascii="Times New Roman" w:hAnsi="Times New Roman"/>
          <w:sz w:val="24"/>
          <w:szCs w:val="24"/>
        </w:rPr>
        <w:t xml:space="preserve">ut of Control: Bodies, Game Screens and the Production of Gestural Excess, </w:t>
      </w:r>
      <w:ins w:id="844" w:author="Bob2" w:date="2015-04-17T11:52:00Z">
        <w:r w:rsidRPr="002D17AA">
          <w:rPr>
            <w:rFonts w:ascii="Times New Roman" w:hAnsi="Times New Roman"/>
            <w:i/>
            <w:sz w:val="24"/>
            <w:szCs w:val="24"/>
          </w:rPr>
          <w:t>Loading . . . ,</w:t>
        </w:r>
        <w:r w:rsidRPr="00F63CFB">
          <w:rPr>
            <w:rFonts w:ascii="Times New Roman" w:hAnsi="Times New Roman"/>
            <w:i/>
            <w:sz w:val="24"/>
            <w:szCs w:val="24"/>
          </w:rPr>
          <w:t xml:space="preserve"> </w:t>
        </w:r>
      </w:ins>
      <w:del w:id="845" w:author="Bob2" w:date="2015-04-17T11:52:00Z">
        <w:r w:rsidRPr="00BF5FE6" w:rsidDel="002D17AA">
          <w:rPr>
            <w:rFonts w:ascii="Times New Roman" w:hAnsi="Times New Roman"/>
            <w:b/>
            <w:sz w:val="24"/>
            <w:szCs w:val="24"/>
            <w:rPrChange w:id="846" w:author="Bob2" w:date="2015-04-17T11:52:00Z">
              <w:rPr>
                <w:rFonts w:ascii="Times New Roman" w:hAnsi="Times New Roman"/>
                <w:sz w:val="24"/>
                <w:szCs w:val="24"/>
              </w:rPr>
            </w:rPrChange>
          </w:rPr>
          <w:delText xml:space="preserve">Loading… </w:delText>
        </w:r>
      </w:del>
      <w:r w:rsidRPr="00BF5FE6">
        <w:rPr>
          <w:rFonts w:ascii="Times New Roman" w:hAnsi="Times New Roman"/>
          <w:b/>
          <w:sz w:val="24"/>
          <w:szCs w:val="24"/>
          <w:rPrChange w:id="847" w:author="Bob2" w:date="2015-04-17T11:52:00Z">
            <w:rPr>
              <w:rFonts w:ascii="Times New Roman" w:hAnsi="Times New Roman"/>
              <w:sz w:val="24"/>
              <w:szCs w:val="24"/>
            </w:rPr>
          </w:rPrChange>
        </w:rPr>
        <w:t>3</w:t>
      </w:r>
      <w:del w:id="848" w:author="Bob2" w:date="2015-04-17T11:52:00Z">
        <w:r w:rsidRPr="00F63CFB" w:rsidDel="002D17AA">
          <w:rPr>
            <w:rFonts w:ascii="Times New Roman" w:hAnsi="Times New Roman"/>
            <w:sz w:val="24"/>
            <w:szCs w:val="24"/>
          </w:rPr>
          <w:delText xml:space="preserve"> </w:delText>
        </w:r>
      </w:del>
      <w:r w:rsidRPr="00F63CFB">
        <w:rPr>
          <w:rFonts w:ascii="Times New Roman" w:hAnsi="Times New Roman"/>
          <w:sz w:val="24"/>
          <w:szCs w:val="24"/>
        </w:rPr>
        <w:t xml:space="preserve">(4): </w:t>
      </w:r>
      <w:del w:id="849" w:author="Bob2" w:date="2015-04-17T11:52:00Z">
        <w:r w:rsidRPr="00F63CFB" w:rsidDel="002D17AA">
          <w:rPr>
            <w:rFonts w:ascii="Times New Roman" w:hAnsi="Times New Roman"/>
            <w:sz w:val="24"/>
            <w:szCs w:val="24"/>
          </w:rPr>
          <w:delText xml:space="preserve">pp. </w:delText>
        </w:r>
      </w:del>
      <w:r w:rsidRPr="00F63CFB">
        <w:rPr>
          <w:rFonts w:ascii="Times New Roman" w:hAnsi="Times New Roman"/>
          <w:sz w:val="24"/>
          <w:szCs w:val="24"/>
        </w:rPr>
        <w:t>1</w:t>
      </w:r>
      <w:del w:id="850" w:author="Bob2" w:date="2015-04-17T11:52:00Z">
        <w:r w:rsidRPr="00F63CFB" w:rsidDel="002D17AA">
          <w:rPr>
            <w:rFonts w:ascii="Times New Roman" w:hAnsi="Times New Roman"/>
            <w:sz w:val="24"/>
            <w:szCs w:val="24"/>
          </w:rPr>
          <w:delText>-</w:delText>
        </w:r>
      </w:del>
      <w:ins w:id="851" w:author="Bob2" w:date="2015-04-17T11:52:00Z">
        <w:r>
          <w:rPr>
            <w:rFonts w:ascii="Times New Roman" w:hAnsi="Times New Roman"/>
            <w:sz w:val="24"/>
            <w:szCs w:val="24"/>
          </w:rPr>
          <w:t>–</w:t>
        </w:r>
      </w:ins>
      <w:r w:rsidRPr="00F63CFB">
        <w:rPr>
          <w:rFonts w:ascii="Times New Roman" w:hAnsi="Times New Roman"/>
          <w:sz w:val="24"/>
          <w:szCs w:val="24"/>
        </w:rPr>
        <w:t>17</w:t>
      </w:r>
      <w:ins w:id="852" w:author="Bob2" w:date="2015-04-17T11:52:00Z">
        <w:r>
          <w:rPr>
            <w:rFonts w:ascii="Times New Roman" w:hAnsi="Times New Roman"/>
            <w:sz w:val="24"/>
            <w:szCs w:val="24"/>
          </w:rPr>
          <w:t>,</w:t>
        </w:r>
      </w:ins>
      <w:r w:rsidRPr="00F63CFB">
        <w:rPr>
          <w:rFonts w:ascii="Times New Roman" w:hAnsi="Times New Roman"/>
          <w:sz w:val="24"/>
          <w:szCs w:val="24"/>
        </w:rPr>
        <w:t xml:space="preserve"> </w:t>
      </w:r>
      <w:del w:id="853" w:author="Bob2" w:date="2015-04-17T11:52:00Z">
        <w:r w:rsidRPr="00F63CFB" w:rsidDel="002D17AA">
          <w:rPr>
            <w:rFonts w:ascii="Times New Roman" w:hAnsi="Times New Roman"/>
            <w:sz w:val="24"/>
            <w:szCs w:val="24"/>
          </w:rPr>
          <w:delText xml:space="preserve">[online] </w:delText>
        </w:r>
      </w:del>
      <w:r w:rsidRPr="00F63CFB">
        <w:rPr>
          <w:rFonts w:ascii="Times New Roman" w:hAnsi="Times New Roman"/>
          <w:sz w:val="24"/>
          <w:szCs w:val="24"/>
        </w:rPr>
        <w:t>http://journals.sfu.ca/loading/index.php/loading/article/view/65/59</w:t>
      </w:r>
      <w:del w:id="854" w:author="Bob2" w:date="2015-04-17T11:52:00Z">
        <w:r w:rsidRPr="00F63CFB" w:rsidDel="002D17AA">
          <w:rPr>
            <w:rFonts w:ascii="Times New Roman" w:hAnsi="Times New Roman"/>
            <w:sz w:val="24"/>
            <w:szCs w:val="24"/>
          </w:rPr>
          <w:delText>, accessed 2</w:delText>
        </w:r>
        <w:r w:rsidRPr="00F63CFB" w:rsidDel="002D17AA">
          <w:rPr>
            <w:rFonts w:ascii="Times New Roman" w:hAnsi="Times New Roman"/>
            <w:sz w:val="24"/>
            <w:szCs w:val="24"/>
            <w:vertAlign w:val="superscript"/>
          </w:rPr>
          <w:delText>nd</w:delText>
        </w:r>
        <w:r w:rsidRPr="00F63CFB" w:rsidDel="002D17AA">
          <w:rPr>
            <w:rFonts w:ascii="Times New Roman" w:hAnsi="Times New Roman"/>
            <w:sz w:val="24"/>
            <w:szCs w:val="24"/>
          </w:rPr>
          <w:delText xml:space="preserve"> February 2013</w:delText>
        </w:r>
      </w:del>
      <w:r w:rsidRPr="00F63CFB">
        <w:rPr>
          <w:rFonts w:ascii="Times New Roman" w:hAnsi="Times New Roman"/>
          <w:sz w:val="24"/>
          <w:szCs w:val="24"/>
        </w:rPr>
        <w:t>.</w:t>
      </w:r>
    </w:p>
    <w:p w:rsidR="00BF5FE6" w:rsidRPr="00F63CFB" w:rsidRDefault="00BF5FE6">
      <w:pPr>
        <w:spacing w:line="320" w:lineRule="atLeast"/>
        <w:rPr>
          <w:rFonts w:ascii="Times New Roman" w:hAnsi="Times New Roman"/>
          <w:sz w:val="24"/>
          <w:szCs w:val="24"/>
        </w:rPr>
        <w:pPrChange w:id="855" w:author="Bob2" w:date="2015-04-17T11:52:00Z">
          <w:pPr>
            <w:spacing w:line="320" w:lineRule="atLeast"/>
            <w:ind w:firstLine="720"/>
          </w:pPr>
        </w:pPrChange>
      </w:pPr>
    </w:p>
    <w:p w:rsidR="00BF5FE6" w:rsidDel="004E27AF" w:rsidRDefault="00BF5FE6" w:rsidP="004E27AF">
      <w:pPr>
        <w:shd w:val="clear" w:color="auto" w:fill="FFFFFF"/>
        <w:spacing w:line="320" w:lineRule="exact"/>
        <w:rPr>
          <w:del w:id="856" w:author="Bob2" w:date="2015-04-17T11:53:00Z"/>
          <w:rFonts w:ascii="Times New Roman" w:hAnsi="Times New Roman"/>
          <w:sz w:val="24"/>
          <w:szCs w:val="24"/>
        </w:rPr>
      </w:pPr>
      <w:r w:rsidRPr="00BF5FE6">
        <w:rPr>
          <w:rFonts w:ascii="Times New Roman" w:hAnsi="Times New Roman"/>
          <w:b/>
          <w:sz w:val="24"/>
          <w:szCs w:val="24"/>
          <w:rPrChange w:id="857" w:author="Bob2" w:date="2015-04-17T11:52:00Z">
            <w:rPr>
              <w:rFonts w:ascii="Times New Roman" w:hAnsi="Times New Roman"/>
              <w:sz w:val="24"/>
              <w:szCs w:val="24"/>
            </w:rPr>
          </w:rPrChange>
        </w:rPr>
        <w:t>Wilson, J.</w:t>
      </w:r>
      <w:r w:rsidRPr="00F63CFB">
        <w:rPr>
          <w:rFonts w:ascii="Times New Roman" w:hAnsi="Times New Roman"/>
          <w:sz w:val="24"/>
          <w:szCs w:val="24"/>
        </w:rPr>
        <w:t xml:space="preserve"> (2004)</w:t>
      </w:r>
      <w:ins w:id="858" w:author="Bob2" w:date="2015-04-17T11:52:00Z">
        <w:r>
          <w:rPr>
            <w:rFonts w:ascii="Times New Roman" w:hAnsi="Times New Roman"/>
            <w:sz w:val="24"/>
            <w:szCs w:val="24"/>
          </w:rPr>
          <w:t>.</w:t>
        </w:r>
      </w:ins>
      <w:r w:rsidRPr="00F63CFB">
        <w:rPr>
          <w:rFonts w:ascii="Times New Roman" w:hAnsi="Times New Roman"/>
          <w:sz w:val="24"/>
          <w:szCs w:val="24"/>
        </w:rPr>
        <w:t xml:space="preserve"> Games, Video Art, Abstraction and the Problem of Attention</w:t>
      </w:r>
      <w:ins w:id="859" w:author="Bob2" w:date="2015-04-17T11:52:00Z">
        <w:r>
          <w:rPr>
            <w:rFonts w:ascii="Times New Roman" w:hAnsi="Times New Roman"/>
            <w:sz w:val="24"/>
            <w:szCs w:val="24"/>
          </w:rPr>
          <w:t>.</w:t>
        </w:r>
      </w:ins>
      <w:del w:id="860" w:author="Bob2" w:date="2015-04-17T11:52:00Z">
        <w:r w:rsidRPr="00F63CFB" w:rsidDel="002D17AA">
          <w:rPr>
            <w:rFonts w:ascii="Times New Roman" w:hAnsi="Times New Roman"/>
            <w:sz w:val="24"/>
            <w:szCs w:val="24"/>
          </w:rPr>
          <w:delText>,</w:delText>
        </w:r>
      </w:del>
      <w:r w:rsidRPr="00F63CFB">
        <w:rPr>
          <w:rFonts w:ascii="Times New Roman" w:hAnsi="Times New Roman"/>
          <w:sz w:val="24"/>
          <w:szCs w:val="24"/>
        </w:rPr>
        <w:t xml:space="preserve"> </w:t>
      </w:r>
      <w:r w:rsidRPr="00BF5FE6">
        <w:rPr>
          <w:rFonts w:ascii="Times New Roman" w:hAnsi="Times New Roman"/>
          <w:i/>
          <w:sz w:val="24"/>
          <w:szCs w:val="24"/>
          <w:rPrChange w:id="861" w:author="Bob2" w:date="2015-04-17T11:52:00Z">
            <w:rPr>
              <w:rFonts w:ascii="Times New Roman" w:hAnsi="Times New Roman"/>
              <w:sz w:val="24"/>
              <w:szCs w:val="24"/>
            </w:rPr>
          </w:rPrChange>
        </w:rPr>
        <w:t>Convergence</w:t>
      </w:r>
      <w:ins w:id="862" w:author="Bob2" w:date="2015-04-17T11:52:00Z">
        <w:r w:rsidRPr="00BF5FE6">
          <w:rPr>
            <w:rFonts w:ascii="Times New Roman" w:hAnsi="Times New Roman"/>
            <w:i/>
            <w:sz w:val="24"/>
            <w:szCs w:val="24"/>
            <w:rPrChange w:id="863" w:author="Bob2" w:date="2015-04-17T11:52:00Z">
              <w:rPr>
                <w:rFonts w:ascii="Times New Roman" w:hAnsi="Times New Roman"/>
                <w:sz w:val="24"/>
                <w:szCs w:val="24"/>
              </w:rPr>
            </w:rPrChange>
          </w:rPr>
          <w:t>,</w:t>
        </w:r>
      </w:ins>
      <w:r w:rsidRPr="00F63CFB">
        <w:rPr>
          <w:rFonts w:ascii="Times New Roman" w:hAnsi="Times New Roman"/>
          <w:sz w:val="24"/>
          <w:szCs w:val="24"/>
        </w:rPr>
        <w:t xml:space="preserve"> </w:t>
      </w:r>
      <w:r w:rsidRPr="00BF5FE6">
        <w:rPr>
          <w:rFonts w:ascii="Times New Roman" w:hAnsi="Times New Roman"/>
          <w:b/>
          <w:sz w:val="24"/>
          <w:szCs w:val="24"/>
          <w:rPrChange w:id="864" w:author="Bob2" w:date="2015-04-17T11:52:00Z">
            <w:rPr>
              <w:rFonts w:ascii="Times New Roman" w:hAnsi="Times New Roman"/>
              <w:sz w:val="24"/>
              <w:szCs w:val="24"/>
            </w:rPr>
          </w:rPrChange>
        </w:rPr>
        <w:t>10</w:t>
      </w:r>
      <w:del w:id="865" w:author="Bob2" w:date="2015-04-17T11:52:00Z">
        <w:r w:rsidRPr="00F63CFB" w:rsidDel="002D17AA">
          <w:rPr>
            <w:rFonts w:ascii="Times New Roman" w:hAnsi="Times New Roman"/>
            <w:sz w:val="24"/>
            <w:szCs w:val="24"/>
          </w:rPr>
          <w:delText xml:space="preserve"> </w:delText>
        </w:r>
      </w:del>
      <w:r w:rsidRPr="00F63CFB">
        <w:rPr>
          <w:rFonts w:ascii="Times New Roman" w:hAnsi="Times New Roman"/>
          <w:sz w:val="24"/>
          <w:szCs w:val="24"/>
        </w:rPr>
        <w:t>(3): 84</w:t>
      </w:r>
      <w:del w:id="866" w:author="Bob2" w:date="2015-04-17T11:52:00Z">
        <w:r w:rsidRPr="00F63CFB" w:rsidDel="002D17AA">
          <w:rPr>
            <w:rFonts w:ascii="Times New Roman" w:hAnsi="Times New Roman"/>
            <w:sz w:val="24"/>
            <w:szCs w:val="24"/>
          </w:rPr>
          <w:delText>-</w:delText>
        </w:r>
      </w:del>
      <w:ins w:id="867" w:author="Bob2" w:date="2015-04-17T11:52:00Z">
        <w:r>
          <w:rPr>
            <w:rFonts w:ascii="Times New Roman" w:hAnsi="Times New Roman"/>
            <w:sz w:val="24"/>
            <w:szCs w:val="24"/>
          </w:rPr>
          <w:t>–</w:t>
        </w:r>
      </w:ins>
      <w:r w:rsidRPr="00F63CFB">
        <w:rPr>
          <w:rFonts w:ascii="Times New Roman" w:hAnsi="Times New Roman"/>
          <w:sz w:val="24"/>
          <w:szCs w:val="24"/>
        </w:rPr>
        <w:t>101.</w:t>
      </w:r>
    </w:p>
    <w:p w:rsidR="004E27AF" w:rsidRDefault="004E27AF">
      <w:pPr>
        <w:spacing w:line="320" w:lineRule="atLeast"/>
        <w:rPr>
          <w:ins w:id="868" w:author="Bob2" w:date="2015-05-03T23:11:00Z"/>
          <w:rFonts w:ascii="Times New Roman" w:hAnsi="Times New Roman"/>
          <w:sz w:val="24"/>
          <w:szCs w:val="24"/>
        </w:rPr>
        <w:pPrChange w:id="869" w:author="Bob2" w:date="2015-04-17T11:53:00Z">
          <w:pPr>
            <w:spacing w:line="320" w:lineRule="atLeast"/>
            <w:ind w:firstLine="720"/>
          </w:pPr>
        </w:pPrChange>
      </w:pPr>
    </w:p>
    <w:p w:rsidR="004E27AF" w:rsidRPr="004F2BA8" w:rsidRDefault="004E27AF" w:rsidP="004E27AF">
      <w:pPr>
        <w:shd w:val="clear" w:color="auto" w:fill="FFFFFF"/>
        <w:spacing w:line="320" w:lineRule="exact"/>
        <w:rPr>
          <w:ins w:id="870" w:author="Bob2" w:date="2015-05-03T23:10:00Z"/>
          <w:rFonts w:ascii="Times New Roman" w:hAnsi="Times New Roman"/>
          <w:color w:val="222222"/>
          <w:sz w:val="24"/>
          <w:szCs w:val="24"/>
        </w:rPr>
      </w:pPr>
      <w:ins w:id="871" w:author="Bob2" w:date="2015-05-03T23:10:00Z">
        <w:r w:rsidRPr="004F2BA8">
          <w:rPr>
            <w:rFonts w:ascii="Times New Roman" w:hAnsi="Times New Roman"/>
            <w:b/>
            <w:color w:val="222222"/>
            <w:sz w:val="24"/>
            <w:szCs w:val="24"/>
          </w:rPr>
          <w:lastRenderedPageBreak/>
          <w:t>Wilson, J.</w:t>
        </w:r>
        <w:r w:rsidRPr="004F2BA8">
          <w:rPr>
            <w:rFonts w:ascii="Times New Roman" w:hAnsi="Times New Roman"/>
            <w:color w:val="222222"/>
            <w:sz w:val="24"/>
            <w:szCs w:val="24"/>
          </w:rPr>
          <w:t xml:space="preserve"> </w:t>
        </w:r>
        <w:r>
          <w:rPr>
            <w:rFonts w:ascii="Times New Roman" w:hAnsi="Times New Roman"/>
            <w:color w:val="222222"/>
            <w:sz w:val="24"/>
            <w:szCs w:val="24"/>
          </w:rPr>
          <w:t>(</w:t>
        </w:r>
        <w:r w:rsidRPr="004F2BA8">
          <w:rPr>
            <w:rFonts w:ascii="Times New Roman" w:hAnsi="Times New Roman"/>
            <w:color w:val="222222"/>
            <w:sz w:val="24"/>
            <w:szCs w:val="24"/>
          </w:rPr>
          <w:t>2008</w:t>
        </w:r>
        <w:r>
          <w:rPr>
            <w:rFonts w:ascii="Times New Roman" w:hAnsi="Times New Roman"/>
            <w:color w:val="222222"/>
            <w:sz w:val="24"/>
            <w:szCs w:val="24"/>
          </w:rPr>
          <w:t>)</w:t>
        </w:r>
        <w:r w:rsidRPr="004F2BA8">
          <w:rPr>
            <w:rFonts w:ascii="Times New Roman" w:hAnsi="Times New Roman"/>
            <w:color w:val="222222"/>
            <w:sz w:val="24"/>
            <w:szCs w:val="24"/>
          </w:rPr>
          <w:t>. ‘Participation TV’: Videogame Archaeology and New Media Art. In</w:t>
        </w:r>
        <w:r w:rsidRPr="004F2BA8">
          <w:rPr>
            <w:rStyle w:val="apple-converted-space"/>
            <w:rFonts w:ascii="Times New Roman" w:hAnsi="Times New Roman"/>
            <w:color w:val="222222"/>
            <w:sz w:val="24"/>
            <w:szCs w:val="24"/>
          </w:rPr>
          <w:t> </w:t>
        </w:r>
        <w:r>
          <w:rPr>
            <w:rStyle w:val="apple-converted-space"/>
            <w:rFonts w:ascii="Times New Roman" w:hAnsi="Times New Roman"/>
            <w:color w:val="222222"/>
            <w:sz w:val="24"/>
            <w:szCs w:val="24"/>
          </w:rPr>
          <w:t xml:space="preserve">Swalwell, M. and Wilson, J. (eds), </w:t>
        </w:r>
        <w:r w:rsidRPr="004F2BA8">
          <w:rPr>
            <w:rFonts w:ascii="Times New Roman" w:hAnsi="Times New Roman"/>
            <w:i/>
            <w:iCs/>
            <w:color w:val="222222"/>
            <w:sz w:val="24"/>
            <w:szCs w:val="24"/>
          </w:rPr>
          <w:t>The Pleasures of Computer Gaming: Essays on Cultural History, Theory and Aesthetics</w:t>
        </w:r>
        <w:r>
          <w:rPr>
            <w:rFonts w:ascii="Times New Roman" w:hAnsi="Times New Roman"/>
            <w:iCs/>
            <w:color w:val="222222"/>
            <w:sz w:val="24"/>
            <w:szCs w:val="24"/>
          </w:rPr>
          <w:t>.</w:t>
        </w:r>
        <w:r w:rsidRPr="004F2BA8">
          <w:rPr>
            <w:rFonts w:ascii="Times New Roman" w:hAnsi="Times New Roman"/>
            <w:color w:val="222222"/>
            <w:sz w:val="24"/>
            <w:szCs w:val="24"/>
          </w:rPr>
          <w:t xml:space="preserve"> Jefferson, NC: McFarland</w:t>
        </w:r>
        <w:r>
          <w:rPr>
            <w:rFonts w:ascii="Times New Roman" w:hAnsi="Times New Roman"/>
            <w:color w:val="222222"/>
            <w:sz w:val="24"/>
            <w:szCs w:val="24"/>
          </w:rPr>
          <w:t xml:space="preserve">, pp. </w:t>
        </w:r>
        <w:r w:rsidRPr="004F2BA8">
          <w:rPr>
            <w:rFonts w:ascii="Times New Roman" w:hAnsi="Times New Roman"/>
            <w:color w:val="222222"/>
            <w:sz w:val="24"/>
            <w:szCs w:val="24"/>
          </w:rPr>
          <w:t>94–117.</w:t>
        </w:r>
      </w:ins>
    </w:p>
    <w:p w:rsidR="004E27AF" w:rsidRPr="00F63CFB" w:rsidRDefault="004E27AF">
      <w:pPr>
        <w:spacing w:line="320" w:lineRule="atLeast"/>
        <w:rPr>
          <w:ins w:id="872" w:author="Bob2" w:date="2015-05-03T23:10:00Z"/>
          <w:rFonts w:ascii="Times New Roman" w:hAnsi="Times New Roman"/>
          <w:sz w:val="24"/>
          <w:szCs w:val="24"/>
        </w:rPr>
        <w:pPrChange w:id="873" w:author="Bob2" w:date="2015-04-17T11:53:00Z">
          <w:pPr>
            <w:spacing w:line="320" w:lineRule="atLeast"/>
            <w:ind w:firstLine="720"/>
          </w:pPr>
        </w:pPrChange>
      </w:pPr>
    </w:p>
    <w:p w:rsidR="00BF5FE6" w:rsidRPr="00F63CFB" w:rsidRDefault="00BF5FE6">
      <w:pPr>
        <w:spacing w:line="320" w:lineRule="atLeast"/>
        <w:rPr>
          <w:rFonts w:ascii="Times New Roman" w:hAnsi="Times New Roman"/>
          <w:sz w:val="24"/>
          <w:szCs w:val="24"/>
          <w:lang w:val="en-US"/>
        </w:rPr>
        <w:pPrChange w:id="874" w:author="Bob2" w:date="2015-04-17T11:53:00Z">
          <w:pPr>
            <w:spacing w:line="320" w:lineRule="atLeast"/>
            <w:ind w:firstLine="720"/>
          </w:pPr>
        </w:pPrChange>
      </w:pPr>
      <w:bookmarkStart w:id="875" w:name="_GoBack"/>
      <w:bookmarkEnd w:id="875"/>
    </w:p>
    <w:sectPr w:rsidR="00BF5FE6" w:rsidRPr="00F63CFB" w:rsidSect="00F75ADA">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10AE" w:rsidRDefault="006810AE" w:rsidP="00F05D53">
      <w:r>
        <w:separator/>
      </w:r>
    </w:p>
  </w:endnote>
  <w:endnote w:type="continuationSeparator" w:id="0">
    <w:p w:rsidR="006810AE" w:rsidRDefault="006810AE" w:rsidP="00F05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
    <w:panose1 w:val="00000000000000000000"/>
    <w:charset w:val="80"/>
    <w:family w:val="auto"/>
    <w:notTrueType/>
    <w:pitch w:val="variable"/>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10AE" w:rsidRDefault="006810AE" w:rsidP="00F05D53">
      <w:r>
        <w:separator/>
      </w:r>
    </w:p>
  </w:footnote>
  <w:footnote w:type="continuationSeparator" w:id="0">
    <w:p w:rsidR="006810AE" w:rsidRDefault="006810AE" w:rsidP="00F05D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7F7757"/>
    <w:multiLevelType w:val="hybridMultilevel"/>
    <w:tmpl w:val="4F4ED3EC"/>
    <w:lvl w:ilvl="0" w:tplc="21BA642C">
      <w:start w:val="3"/>
      <w:numFmt w:val="bullet"/>
      <w:lvlText w:val="-"/>
      <w:lvlJc w:val="left"/>
      <w:pPr>
        <w:ind w:left="720" w:hanging="360"/>
      </w:pPr>
      <w:rPr>
        <w:rFonts w:ascii="Cambria" w:eastAsia="MS ??" w:hAnsi="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ob2">
    <w15:presenceInfo w15:providerId="None" w15:userId="Bo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3EC"/>
    <w:rsid w:val="00013596"/>
    <w:rsid w:val="00026BAD"/>
    <w:rsid w:val="00047519"/>
    <w:rsid w:val="00064854"/>
    <w:rsid w:val="000B4F4C"/>
    <w:rsid w:val="000B5852"/>
    <w:rsid w:val="000C508F"/>
    <w:rsid w:val="000D043C"/>
    <w:rsid w:val="000F6153"/>
    <w:rsid w:val="0011668C"/>
    <w:rsid w:val="0014114F"/>
    <w:rsid w:val="001924DF"/>
    <w:rsid w:val="00194F8E"/>
    <w:rsid w:val="001B6F86"/>
    <w:rsid w:val="00213D8F"/>
    <w:rsid w:val="00281ECF"/>
    <w:rsid w:val="00292B8E"/>
    <w:rsid w:val="00294D85"/>
    <w:rsid w:val="002A1D76"/>
    <w:rsid w:val="002B0A44"/>
    <w:rsid w:val="002D17AA"/>
    <w:rsid w:val="0030192C"/>
    <w:rsid w:val="0037169F"/>
    <w:rsid w:val="00376A3C"/>
    <w:rsid w:val="0037735F"/>
    <w:rsid w:val="0037746D"/>
    <w:rsid w:val="003A6B85"/>
    <w:rsid w:val="00404C78"/>
    <w:rsid w:val="00424F2A"/>
    <w:rsid w:val="00427287"/>
    <w:rsid w:val="004B479E"/>
    <w:rsid w:val="004C574D"/>
    <w:rsid w:val="004D3B5F"/>
    <w:rsid w:val="004E27AF"/>
    <w:rsid w:val="004E4FAC"/>
    <w:rsid w:val="004F4D06"/>
    <w:rsid w:val="00500CC7"/>
    <w:rsid w:val="00517CA0"/>
    <w:rsid w:val="00520737"/>
    <w:rsid w:val="00545F48"/>
    <w:rsid w:val="005649D8"/>
    <w:rsid w:val="00570581"/>
    <w:rsid w:val="005825CC"/>
    <w:rsid w:val="00592845"/>
    <w:rsid w:val="005A2BD2"/>
    <w:rsid w:val="005C0B34"/>
    <w:rsid w:val="00614310"/>
    <w:rsid w:val="0064341C"/>
    <w:rsid w:val="006620CA"/>
    <w:rsid w:val="006810AE"/>
    <w:rsid w:val="006C45C9"/>
    <w:rsid w:val="006E788B"/>
    <w:rsid w:val="0073203C"/>
    <w:rsid w:val="00880275"/>
    <w:rsid w:val="008A6BF7"/>
    <w:rsid w:val="008E03C9"/>
    <w:rsid w:val="008F5CDA"/>
    <w:rsid w:val="00914F4C"/>
    <w:rsid w:val="00923D22"/>
    <w:rsid w:val="00946C0E"/>
    <w:rsid w:val="0096077B"/>
    <w:rsid w:val="00963F81"/>
    <w:rsid w:val="00964E80"/>
    <w:rsid w:val="009769CB"/>
    <w:rsid w:val="009A3C06"/>
    <w:rsid w:val="00A115FB"/>
    <w:rsid w:val="00A2506D"/>
    <w:rsid w:val="00A31A74"/>
    <w:rsid w:val="00A62656"/>
    <w:rsid w:val="00A827C9"/>
    <w:rsid w:val="00A872F1"/>
    <w:rsid w:val="00AC6C30"/>
    <w:rsid w:val="00AF6C4F"/>
    <w:rsid w:val="00B06666"/>
    <w:rsid w:val="00B2628E"/>
    <w:rsid w:val="00B3221F"/>
    <w:rsid w:val="00B35245"/>
    <w:rsid w:val="00B7776F"/>
    <w:rsid w:val="00BA0198"/>
    <w:rsid w:val="00BB788B"/>
    <w:rsid w:val="00BF5FE6"/>
    <w:rsid w:val="00C13B90"/>
    <w:rsid w:val="00C23593"/>
    <w:rsid w:val="00CB223B"/>
    <w:rsid w:val="00CC67AB"/>
    <w:rsid w:val="00CE2CAB"/>
    <w:rsid w:val="00D062AE"/>
    <w:rsid w:val="00D22878"/>
    <w:rsid w:val="00DB05B1"/>
    <w:rsid w:val="00DF5A1D"/>
    <w:rsid w:val="00E03C9C"/>
    <w:rsid w:val="00E12F77"/>
    <w:rsid w:val="00E36729"/>
    <w:rsid w:val="00E653EC"/>
    <w:rsid w:val="00E80086"/>
    <w:rsid w:val="00E86E9C"/>
    <w:rsid w:val="00EA526C"/>
    <w:rsid w:val="00EA5F15"/>
    <w:rsid w:val="00F05D53"/>
    <w:rsid w:val="00F24077"/>
    <w:rsid w:val="00F611FA"/>
    <w:rsid w:val="00F63CFB"/>
    <w:rsid w:val="00F75ADA"/>
    <w:rsid w:val="00F8185F"/>
    <w:rsid w:val="00FC5E8D"/>
    <w:rsid w:val="00FF5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025DE5A5-8040-43D8-8D7D-FB89506ED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 w:hAnsi="Cambria"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2F77"/>
    <w:rPr>
      <w:rFonts w:ascii="Times" w:hAnsi="Times"/>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E653EC"/>
    <w:pPr>
      <w:ind w:left="720"/>
      <w:contextualSpacing/>
    </w:pPr>
    <w:rPr>
      <w:rFonts w:ascii="Cambria" w:hAnsi="Cambria"/>
      <w:sz w:val="24"/>
      <w:szCs w:val="24"/>
      <w:lang w:eastAsia="en-GB"/>
    </w:rPr>
  </w:style>
  <w:style w:type="paragraph" w:styleId="FootnoteText">
    <w:name w:val="footnote text"/>
    <w:basedOn w:val="Normal"/>
    <w:link w:val="FootnoteTextChar"/>
    <w:uiPriority w:val="99"/>
    <w:rsid w:val="00F05D53"/>
    <w:rPr>
      <w:rFonts w:ascii="Cambria" w:hAnsi="Cambria"/>
      <w:sz w:val="24"/>
      <w:szCs w:val="24"/>
      <w:lang w:eastAsia="en-GB"/>
    </w:rPr>
  </w:style>
  <w:style w:type="character" w:customStyle="1" w:styleId="FootnoteTextChar">
    <w:name w:val="Footnote Text Char"/>
    <w:basedOn w:val="DefaultParagraphFont"/>
    <w:link w:val="FootnoteText"/>
    <w:uiPriority w:val="99"/>
    <w:locked/>
    <w:rsid w:val="00F05D53"/>
    <w:rPr>
      <w:rFonts w:cs="Times New Roman"/>
    </w:rPr>
  </w:style>
  <w:style w:type="character" w:styleId="FootnoteReference">
    <w:name w:val="footnote reference"/>
    <w:basedOn w:val="DefaultParagraphFont"/>
    <w:uiPriority w:val="99"/>
    <w:rsid w:val="00F05D53"/>
    <w:rPr>
      <w:rFonts w:cs="Times New Roman"/>
      <w:vertAlign w:val="superscript"/>
    </w:rPr>
  </w:style>
  <w:style w:type="character" w:styleId="Hyperlink">
    <w:name w:val="Hyperlink"/>
    <w:basedOn w:val="DefaultParagraphFont"/>
    <w:uiPriority w:val="99"/>
    <w:rsid w:val="00F05D53"/>
    <w:rPr>
      <w:rFonts w:cs="Times New Roman"/>
      <w:color w:val="0000FF"/>
      <w:u w:val="single"/>
    </w:rPr>
  </w:style>
  <w:style w:type="character" w:styleId="FollowedHyperlink">
    <w:name w:val="FollowedHyperlink"/>
    <w:basedOn w:val="DefaultParagraphFont"/>
    <w:uiPriority w:val="99"/>
    <w:semiHidden/>
    <w:rsid w:val="00EA526C"/>
    <w:rPr>
      <w:rFonts w:cs="Times New Roman"/>
      <w:color w:val="800080"/>
      <w:u w:val="single"/>
    </w:rPr>
  </w:style>
  <w:style w:type="character" w:styleId="Emphasis">
    <w:name w:val="Emphasis"/>
    <w:basedOn w:val="DefaultParagraphFont"/>
    <w:uiPriority w:val="99"/>
    <w:qFormat/>
    <w:rsid w:val="00427287"/>
    <w:rPr>
      <w:rFonts w:cs="Times New Roman"/>
      <w:i/>
      <w:iCs/>
    </w:rPr>
  </w:style>
  <w:style w:type="paragraph" w:styleId="NormalWeb">
    <w:name w:val="Normal (Web)"/>
    <w:basedOn w:val="Normal"/>
    <w:uiPriority w:val="99"/>
    <w:rsid w:val="00427287"/>
    <w:pPr>
      <w:spacing w:before="100" w:beforeAutospacing="1" w:after="100" w:afterAutospacing="1"/>
    </w:pPr>
  </w:style>
  <w:style w:type="paragraph" w:styleId="BalloonText">
    <w:name w:val="Balloon Text"/>
    <w:basedOn w:val="Normal"/>
    <w:link w:val="BalloonTextChar"/>
    <w:uiPriority w:val="99"/>
    <w:semiHidden/>
    <w:unhideWhenUsed/>
    <w:rsid w:val="008802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0275"/>
    <w:rPr>
      <w:rFonts w:ascii="Segoe UI" w:hAnsi="Segoe UI" w:cs="Segoe UI"/>
      <w:sz w:val="18"/>
      <w:szCs w:val="18"/>
      <w:lang w:val="en-GB"/>
    </w:rPr>
  </w:style>
  <w:style w:type="character" w:customStyle="1" w:styleId="apple-converted-space">
    <w:name w:val="apple-converted-space"/>
    <w:basedOn w:val="DefaultParagraphFont"/>
    <w:rsid w:val="004E27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480624">
      <w:marLeft w:val="0"/>
      <w:marRight w:val="0"/>
      <w:marTop w:val="0"/>
      <w:marBottom w:val="0"/>
      <w:divBdr>
        <w:top w:val="none" w:sz="0" w:space="0" w:color="auto"/>
        <w:left w:val="none" w:sz="0" w:space="0" w:color="auto"/>
        <w:bottom w:val="none" w:sz="0" w:space="0" w:color="auto"/>
        <w:right w:val="none" w:sz="0" w:space="0" w:color="auto"/>
      </w:divBdr>
      <w:divsChild>
        <w:div w:id="181480660">
          <w:marLeft w:val="0"/>
          <w:marRight w:val="0"/>
          <w:marTop w:val="0"/>
          <w:marBottom w:val="0"/>
          <w:divBdr>
            <w:top w:val="none" w:sz="0" w:space="0" w:color="auto"/>
            <w:left w:val="none" w:sz="0" w:space="0" w:color="auto"/>
            <w:bottom w:val="none" w:sz="0" w:space="0" w:color="auto"/>
            <w:right w:val="none" w:sz="0" w:space="0" w:color="auto"/>
          </w:divBdr>
          <w:divsChild>
            <w:div w:id="18148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0628">
      <w:marLeft w:val="0"/>
      <w:marRight w:val="0"/>
      <w:marTop w:val="0"/>
      <w:marBottom w:val="0"/>
      <w:divBdr>
        <w:top w:val="none" w:sz="0" w:space="0" w:color="auto"/>
        <w:left w:val="none" w:sz="0" w:space="0" w:color="auto"/>
        <w:bottom w:val="none" w:sz="0" w:space="0" w:color="auto"/>
        <w:right w:val="none" w:sz="0" w:space="0" w:color="auto"/>
      </w:divBdr>
      <w:divsChild>
        <w:div w:id="181480651">
          <w:marLeft w:val="0"/>
          <w:marRight w:val="0"/>
          <w:marTop w:val="0"/>
          <w:marBottom w:val="0"/>
          <w:divBdr>
            <w:top w:val="none" w:sz="0" w:space="0" w:color="auto"/>
            <w:left w:val="none" w:sz="0" w:space="0" w:color="auto"/>
            <w:bottom w:val="none" w:sz="0" w:space="0" w:color="auto"/>
            <w:right w:val="none" w:sz="0" w:space="0" w:color="auto"/>
          </w:divBdr>
          <w:divsChild>
            <w:div w:id="18148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0632">
      <w:marLeft w:val="0"/>
      <w:marRight w:val="0"/>
      <w:marTop w:val="0"/>
      <w:marBottom w:val="0"/>
      <w:divBdr>
        <w:top w:val="none" w:sz="0" w:space="0" w:color="auto"/>
        <w:left w:val="none" w:sz="0" w:space="0" w:color="auto"/>
        <w:bottom w:val="none" w:sz="0" w:space="0" w:color="auto"/>
        <w:right w:val="none" w:sz="0" w:space="0" w:color="auto"/>
      </w:divBdr>
      <w:divsChild>
        <w:div w:id="181480636">
          <w:marLeft w:val="0"/>
          <w:marRight w:val="0"/>
          <w:marTop w:val="0"/>
          <w:marBottom w:val="0"/>
          <w:divBdr>
            <w:top w:val="none" w:sz="0" w:space="0" w:color="auto"/>
            <w:left w:val="none" w:sz="0" w:space="0" w:color="auto"/>
            <w:bottom w:val="none" w:sz="0" w:space="0" w:color="auto"/>
            <w:right w:val="none" w:sz="0" w:space="0" w:color="auto"/>
          </w:divBdr>
          <w:divsChild>
            <w:div w:id="18148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0633">
      <w:marLeft w:val="0"/>
      <w:marRight w:val="0"/>
      <w:marTop w:val="0"/>
      <w:marBottom w:val="0"/>
      <w:divBdr>
        <w:top w:val="none" w:sz="0" w:space="0" w:color="auto"/>
        <w:left w:val="none" w:sz="0" w:space="0" w:color="auto"/>
        <w:bottom w:val="none" w:sz="0" w:space="0" w:color="auto"/>
        <w:right w:val="none" w:sz="0" w:space="0" w:color="auto"/>
      </w:divBdr>
      <w:divsChild>
        <w:div w:id="181480629">
          <w:marLeft w:val="0"/>
          <w:marRight w:val="0"/>
          <w:marTop w:val="0"/>
          <w:marBottom w:val="0"/>
          <w:divBdr>
            <w:top w:val="none" w:sz="0" w:space="0" w:color="auto"/>
            <w:left w:val="none" w:sz="0" w:space="0" w:color="auto"/>
            <w:bottom w:val="none" w:sz="0" w:space="0" w:color="auto"/>
            <w:right w:val="none" w:sz="0" w:space="0" w:color="auto"/>
          </w:divBdr>
          <w:divsChild>
            <w:div w:id="18148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0634">
      <w:marLeft w:val="0"/>
      <w:marRight w:val="0"/>
      <w:marTop w:val="0"/>
      <w:marBottom w:val="0"/>
      <w:divBdr>
        <w:top w:val="none" w:sz="0" w:space="0" w:color="auto"/>
        <w:left w:val="none" w:sz="0" w:space="0" w:color="auto"/>
        <w:bottom w:val="none" w:sz="0" w:space="0" w:color="auto"/>
        <w:right w:val="none" w:sz="0" w:space="0" w:color="auto"/>
      </w:divBdr>
      <w:divsChild>
        <w:div w:id="181480640">
          <w:marLeft w:val="0"/>
          <w:marRight w:val="0"/>
          <w:marTop w:val="0"/>
          <w:marBottom w:val="0"/>
          <w:divBdr>
            <w:top w:val="none" w:sz="0" w:space="0" w:color="auto"/>
            <w:left w:val="none" w:sz="0" w:space="0" w:color="auto"/>
            <w:bottom w:val="none" w:sz="0" w:space="0" w:color="auto"/>
            <w:right w:val="none" w:sz="0" w:space="0" w:color="auto"/>
          </w:divBdr>
          <w:divsChild>
            <w:div w:id="18148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0635">
      <w:marLeft w:val="0"/>
      <w:marRight w:val="0"/>
      <w:marTop w:val="0"/>
      <w:marBottom w:val="0"/>
      <w:divBdr>
        <w:top w:val="none" w:sz="0" w:space="0" w:color="auto"/>
        <w:left w:val="none" w:sz="0" w:space="0" w:color="auto"/>
        <w:bottom w:val="none" w:sz="0" w:space="0" w:color="auto"/>
        <w:right w:val="none" w:sz="0" w:space="0" w:color="auto"/>
      </w:divBdr>
      <w:divsChild>
        <w:div w:id="181480638">
          <w:marLeft w:val="0"/>
          <w:marRight w:val="0"/>
          <w:marTop w:val="0"/>
          <w:marBottom w:val="0"/>
          <w:divBdr>
            <w:top w:val="none" w:sz="0" w:space="0" w:color="auto"/>
            <w:left w:val="none" w:sz="0" w:space="0" w:color="auto"/>
            <w:bottom w:val="none" w:sz="0" w:space="0" w:color="auto"/>
            <w:right w:val="none" w:sz="0" w:space="0" w:color="auto"/>
          </w:divBdr>
          <w:divsChild>
            <w:div w:id="18148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0637">
      <w:marLeft w:val="0"/>
      <w:marRight w:val="0"/>
      <w:marTop w:val="0"/>
      <w:marBottom w:val="0"/>
      <w:divBdr>
        <w:top w:val="none" w:sz="0" w:space="0" w:color="auto"/>
        <w:left w:val="none" w:sz="0" w:space="0" w:color="auto"/>
        <w:bottom w:val="none" w:sz="0" w:space="0" w:color="auto"/>
        <w:right w:val="none" w:sz="0" w:space="0" w:color="auto"/>
      </w:divBdr>
      <w:divsChild>
        <w:div w:id="181480647">
          <w:marLeft w:val="0"/>
          <w:marRight w:val="0"/>
          <w:marTop w:val="0"/>
          <w:marBottom w:val="0"/>
          <w:divBdr>
            <w:top w:val="none" w:sz="0" w:space="0" w:color="auto"/>
            <w:left w:val="none" w:sz="0" w:space="0" w:color="auto"/>
            <w:bottom w:val="none" w:sz="0" w:space="0" w:color="auto"/>
            <w:right w:val="none" w:sz="0" w:space="0" w:color="auto"/>
          </w:divBdr>
          <w:divsChild>
            <w:div w:id="18148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0639">
      <w:marLeft w:val="0"/>
      <w:marRight w:val="0"/>
      <w:marTop w:val="0"/>
      <w:marBottom w:val="0"/>
      <w:divBdr>
        <w:top w:val="none" w:sz="0" w:space="0" w:color="auto"/>
        <w:left w:val="none" w:sz="0" w:space="0" w:color="auto"/>
        <w:bottom w:val="none" w:sz="0" w:space="0" w:color="auto"/>
        <w:right w:val="none" w:sz="0" w:space="0" w:color="auto"/>
      </w:divBdr>
      <w:divsChild>
        <w:div w:id="181480641">
          <w:marLeft w:val="0"/>
          <w:marRight w:val="0"/>
          <w:marTop w:val="0"/>
          <w:marBottom w:val="0"/>
          <w:divBdr>
            <w:top w:val="none" w:sz="0" w:space="0" w:color="auto"/>
            <w:left w:val="none" w:sz="0" w:space="0" w:color="auto"/>
            <w:bottom w:val="none" w:sz="0" w:space="0" w:color="auto"/>
            <w:right w:val="none" w:sz="0" w:space="0" w:color="auto"/>
          </w:divBdr>
          <w:divsChild>
            <w:div w:id="18148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0642">
      <w:marLeft w:val="0"/>
      <w:marRight w:val="0"/>
      <w:marTop w:val="0"/>
      <w:marBottom w:val="0"/>
      <w:divBdr>
        <w:top w:val="none" w:sz="0" w:space="0" w:color="auto"/>
        <w:left w:val="none" w:sz="0" w:space="0" w:color="auto"/>
        <w:bottom w:val="none" w:sz="0" w:space="0" w:color="auto"/>
        <w:right w:val="none" w:sz="0" w:space="0" w:color="auto"/>
      </w:divBdr>
      <w:divsChild>
        <w:div w:id="181480654">
          <w:marLeft w:val="0"/>
          <w:marRight w:val="0"/>
          <w:marTop w:val="0"/>
          <w:marBottom w:val="0"/>
          <w:divBdr>
            <w:top w:val="none" w:sz="0" w:space="0" w:color="auto"/>
            <w:left w:val="none" w:sz="0" w:space="0" w:color="auto"/>
            <w:bottom w:val="none" w:sz="0" w:space="0" w:color="auto"/>
            <w:right w:val="none" w:sz="0" w:space="0" w:color="auto"/>
          </w:divBdr>
          <w:divsChild>
            <w:div w:id="18148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0643">
      <w:marLeft w:val="0"/>
      <w:marRight w:val="0"/>
      <w:marTop w:val="0"/>
      <w:marBottom w:val="0"/>
      <w:divBdr>
        <w:top w:val="none" w:sz="0" w:space="0" w:color="auto"/>
        <w:left w:val="none" w:sz="0" w:space="0" w:color="auto"/>
        <w:bottom w:val="none" w:sz="0" w:space="0" w:color="auto"/>
        <w:right w:val="none" w:sz="0" w:space="0" w:color="auto"/>
      </w:divBdr>
      <w:divsChild>
        <w:div w:id="181480646">
          <w:marLeft w:val="0"/>
          <w:marRight w:val="0"/>
          <w:marTop w:val="0"/>
          <w:marBottom w:val="0"/>
          <w:divBdr>
            <w:top w:val="none" w:sz="0" w:space="0" w:color="auto"/>
            <w:left w:val="none" w:sz="0" w:space="0" w:color="auto"/>
            <w:bottom w:val="none" w:sz="0" w:space="0" w:color="auto"/>
            <w:right w:val="none" w:sz="0" w:space="0" w:color="auto"/>
          </w:divBdr>
          <w:divsChild>
            <w:div w:id="18148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0645">
      <w:marLeft w:val="0"/>
      <w:marRight w:val="0"/>
      <w:marTop w:val="0"/>
      <w:marBottom w:val="0"/>
      <w:divBdr>
        <w:top w:val="none" w:sz="0" w:space="0" w:color="auto"/>
        <w:left w:val="none" w:sz="0" w:space="0" w:color="auto"/>
        <w:bottom w:val="none" w:sz="0" w:space="0" w:color="auto"/>
        <w:right w:val="none" w:sz="0" w:space="0" w:color="auto"/>
      </w:divBdr>
      <w:divsChild>
        <w:div w:id="181480648">
          <w:marLeft w:val="0"/>
          <w:marRight w:val="0"/>
          <w:marTop w:val="0"/>
          <w:marBottom w:val="0"/>
          <w:divBdr>
            <w:top w:val="none" w:sz="0" w:space="0" w:color="auto"/>
            <w:left w:val="none" w:sz="0" w:space="0" w:color="auto"/>
            <w:bottom w:val="none" w:sz="0" w:space="0" w:color="auto"/>
            <w:right w:val="none" w:sz="0" w:space="0" w:color="auto"/>
          </w:divBdr>
          <w:divsChild>
            <w:div w:id="18148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0649">
      <w:marLeft w:val="0"/>
      <w:marRight w:val="0"/>
      <w:marTop w:val="0"/>
      <w:marBottom w:val="0"/>
      <w:divBdr>
        <w:top w:val="none" w:sz="0" w:space="0" w:color="auto"/>
        <w:left w:val="none" w:sz="0" w:space="0" w:color="auto"/>
        <w:bottom w:val="none" w:sz="0" w:space="0" w:color="auto"/>
        <w:right w:val="none" w:sz="0" w:space="0" w:color="auto"/>
      </w:divBdr>
      <w:divsChild>
        <w:div w:id="181480626">
          <w:marLeft w:val="0"/>
          <w:marRight w:val="0"/>
          <w:marTop w:val="0"/>
          <w:marBottom w:val="0"/>
          <w:divBdr>
            <w:top w:val="none" w:sz="0" w:space="0" w:color="auto"/>
            <w:left w:val="none" w:sz="0" w:space="0" w:color="auto"/>
            <w:bottom w:val="none" w:sz="0" w:space="0" w:color="auto"/>
            <w:right w:val="none" w:sz="0" w:space="0" w:color="auto"/>
          </w:divBdr>
          <w:divsChild>
            <w:div w:id="1814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0655">
      <w:marLeft w:val="0"/>
      <w:marRight w:val="0"/>
      <w:marTop w:val="0"/>
      <w:marBottom w:val="0"/>
      <w:divBdr>
        <w:top w:val="none" w:sz="0" w:space="0" w:color="auto"/>
        <w:left w:val="none" w:sz="0" w:space="0" w:color="auto"/>
        <w:bottom w:val="none" w:sz="0" w:space="0" w:color="auto"/>
        <w:right w:val="none" w:sz="0" w:space="0" w:color="auto"/>
      </w:divBdr>
      <w:divsChild>
        <w:div w:id="181480664">
          <w:marLeft w:val="0"/>
          <w:marRight w:val="0"/>
          <w:marTop w:val="0"/>
          <w:marBottom w:val="0"/>
          <w:divBdr>
            <w:top w:val="none" w:sz="0" w:space="0" w:color="auto"/>
            <w:left w:val="none" w:sz="0" w:space="0" w:color="auto"/>
            <w:bottom w:val="none" w:sz="0" w:space="0" w:color="auto"/>
            <w:right w:val="none" w:sz="0" w:space="0" w:color="auto"/>
          </w:divBdr>
          <w:divsChild>
            <w:div w:id="18148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0663">
      <w:marLeft w:val="0"/>
      <w:marRight w:val="0"/>
      <w:marTop w:val="0"/>
      <w:marBottom w:val="0"/>
      <w:divBdr>
        <w:top w:val="none" w:sz="0" w:space="0" w:color="auto"/>
        <w:left w:val="none" w:sz="0" w:space="0" w:color="auto"/>
        <w:bottom w:val="none" w:sz="0" w:space="0" w:color="auto"/>
        <w:right w:val="none" w:sz="0" w:space="0" w:color="auto"/>
      </w:divBdr>
      <w:divsChild>
        <w:div w:id="181480656">
          <w:marLeft w:val="0"/>
          <w:marRight w:val="0"/>
          <w:marTop w:val="0"/>
          <w:marBottom w:val="0"/>
          <w:divBdr>
            <w:top w:val="none" w:sz="0" w:space="0" w:color="auto"/>
            <w:left w:val="none" w:sz="0" w:space="0" w:color="auto"/>
            <w:bottom w:val="none" w:sz="0" w:space="0" w:color="auto"/>
            <w:right w:val="none" w:sz="0" w:space="0" w:color="auto"/>
          </w:divBdr>
          <w:divsChild>
            <w:div w:id="18148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10404">
      <w:bodyDiv w:val="1"/>
      <w:marLeft w:val="0"/>
      <w:marRight w:val="0"/>
      <w:marTop w:val="0"/>
      <w:marBottom w:val="0"/>
      <w:divBdr>
        <w:top w:val="none" w:sz="0" w:space="0" w:color="auto"/>
        <w:left w:val="none" w:sz="0" w:space="0" w:color="auto"/>
        <w:bottom w:val="none" w:sz="0" w:space="0" w:color="auto"/>
        <w:right w:val="none" w:sz="0" w:space="0" w:color="auto"/>
      </w:divBdr>
      <w:divsChild>
        <w:div w:id="1682851548">
          <w:marLeft w:val="0"/>
          <w:marRight w:val="0"/>
          <w:marTop w:val="0"/>
          <w:marBottom w:val="0"/>
          <w:divBdr>
            <w:top w:val="none" w:sz="0" w:space="0" w:color="auto"/>
            <w:left w:val="none" w:sz="0" w:space="0" w:color="auto"/>
            <w:bottom w:val="none" w:sz="0" w:space="0" w:color="auto"/>
            <w:right w:val="none" w:sz="0" w:space="0" w:color="auto"/>
          </w:divBdr>
          <w:divsChild>
            <w:div w:id="454720773">
              <w:marLeft w:val="0"/>
              <w:marRight w:val="0"/>
              <w:marTop w:val="0"/>
              <w:marBottom w:val="0"/>
              <w:divBdr>
                <w:top w:val="none" w:sz="0" w:space="0" w:color="auto"/>
                <w:left w:val="none" w:sz="0" w:space="0" w:color="auto"/>
                <w:bottom w:val="none" w:sz="0" w:space="0" w:color="auto"/>
                <w:right w:val="none" w:sz="0" w:space="0" w:color="auto"/>
              </w:divBdr>
            </w:div>
          </w:divsChild>
        </w:div>
        <w:div w:id="2113627864">
          <w:marLeft w:val="0"/>
          <w:marRight w:val="0"/>
          <w:marTop w:val="0"/>
          <w:marBottom w:val="0"/>
          <w:divBdr>
            <w:top w:val="none" w:sz="0" w:space="0" w:color="auto"/>
            <w:left w:val="none" w:sz="0" w:space="0" w:color="auto"/>
            <w:bottom w:val="none" w:sz="0" w:space="0" w:color="auto"/>
            <w:right w:val="none" w:sz="0" w:space="0" w:color="auto"/>
          </w:divBdr>
        </w:div>
        <w:div w:id="1256749341">
          <w:marLeft w:val="0"/>
          <w:marRight w:val="0"/>
          <w:marTop w:val="0"/>
          <w:marBottom w:val="0"/>
          <w:divBdr>
            <w:top w:val="none" w:sz="0" w:space="0" w:color="auto"/>
            <w:left w:val="none" w:sz="0" w:space="0" w:color="auto"/>
            <w:bottom w:val="none" w:sz="0" w:space="0" w:color="auto"/>
            <w:right w:val="none" w:sz="0" w:space="0" w:color="auto"/>
          </w:divBdr>
          <w:divsChild>
            <w:div w:id="427622722">
              <w:marLeft w:val="0"/>
              <w:marRight w:val="0"/>
              <w:marTop w:val="0"/>
              <w:marBottom w:val="0"/>
              <w:divBdr>
                <w:top w:val="none" w:sz="0" w:space="0" w:color="auto"/>
                <w:left w:val="none" w:sz="0" w:space="0" w:color="auto"/>
                <w:bottom w:val="none" w:sz="0" w:space="0" w:color="auto"/>
                <w:right w:val="none" w:sz="0" w:space="0" w:color="auto"/>
              </w:divBdr>
            </w:div>
          </w:divsChild>
        </w:div>
        <w:div w:id="2006011864">
          <w:marLeft w:val="0"/>
          <w:marRight w:val="0"/>
          <w:marTop w:val="0"/>
          <w:marBottom w:val="0"/>
          <w:divBdr>
            <w:top w:val="none" w:sz="0" w:space="0" w:color="auto"/>
            <w:left w:val="none" w:sz="0" w:space="0" w:color="auto"/>
            <w:bottom w:val="none" w:sz="0" w:space="0" w:color="auto"/>
            <w:right w:val="none" w:sz="0" w:space="0" w:color="auto"/>
          </w:divBdr>
        </w:div>
        <w:div w:id="178204703">
          <w:marLeft w:val="0"/>
          <w:marRight w:val="0"/>
          <w:marTop w:val="0"/>
          <w:marBottom w:val="0"/>
          <w:divBdr>
            <w:top w:val="none" w:sz="0" w:space="0" w:color="auto"/>
            <w:left w:val="none" w:sz="0" w:space="0" w:color="auto"/>
            <w:bottom w:val="none" w:sz="0" w:space="0" w:color="auto"/>
            <w:right w:val="none" w:sz="0" w:space="0" w:color="auto"/>
          </w:divBdr>
          <w:divsChild>
            <w:div w:id="104040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4537</Words>
  <Characters>25864</Characters>
  <Application>Microsoft Office Word</Application>
  <DocSecurity>0</DocSecurity>
  <Lines>215</Lines>
  <Paragraphs>60</Paragraphs>
  <ScaleCrop>false</ScaleCrop>
  <Company/>
  <LinksUpToDate>false</LinksUpToDate>
  <CharactersWithSpaces>30341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DH2015 Abstract</dc:title>
  <dc:subject/>
  <dc:creator>Rebecca Roach</dc:creator>
  <cp:keywords/>
  <dc:description/>
  <cp:lastModifiedBy>Bob2</cp:lastModifiedBy>
  <cp:revision>2</cp:revision>
  <cp:lastPrinted>2015-04-17T14:09:00Z</cp:lastPrinted>
  <dcterms:created xsi:type="dcterms:W3CDTF">2015-05-04T03:13:00Z</dcterms:created>
  <dcterms:modified xsi:type="dcterms:W3CDTF">2015-05-04T03:13:00Z</dcterms:modified>
</cp:coreProperties>
</file>